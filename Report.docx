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CDCA" w14:textId="2CE137FF" w:rsidR="00E76CA3" w:rsidRPr="00A3585E" w:rsidRDefault="00F47FE1">
      <w:pPr>
        <w:rPr>
          <w:rFonts w:ascii="Times New Roman" w:hAnsi="Times New Roman" w:cs="Times New Roman"/>
        </w:rPr>
      </w:pPr>
      <w:bookmarkStart w:id="0" w:name="_Hlk133229625"/>
      <w:bookmarkEnd w:id="0"/>
      <w:r w:rsidRPr="00A3585E">
        <w:rPr>
          <w:rFonts w:ascii="Times New Roman" w:hAnsi="Times New Roman" w:cs="Times New Roman"/>
          <w:noProof/>
        </w:rPr>
        <w:drawing>
          <wp:inline distT="0" distB="0" distL="0" distR="0" wp14:anchorId="3591FAED" wp14:editId="3C543110">
            <wp:extent cx="2376535" cy="950614"/>
            <wp:effectExtent l="0" t="0" r="5080" b="190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29929" b="30071"/>
                    <a:stretch/>
                  </pic:blipFill>
                  <pic:spPr bwMode="auto">
                    <a:xfrm>
                      <a:off x="0" y="0"/>
                      <a:ext cx="2399325" cy="959730"/>
                    </a:xfrm>
                    <a:prstGeom prst="rect">
                      <a:avLst/>
                    </a:prstGeom>
                    <a:noFill/>
                    <a:ln>
                      <a:noFill/>
                    </a:ln>
                    <a:extLst>
                      <a:ext uri="{53640926-AAD7-44D8-BBD7-CCE9431645EC}">
                        <a14:shadowObscured xmlns:a14="http://schemas.microsoft.com/office/drawing/2010/main"/>
                      </a:ext>
                    </a:extLst>
                  </pic:spPr>
                </pic:pic>
              </a:graphicData>
            </a:graphic>
          </wp:inline>
        </w:drawing>
      </w:r>
    </w:p>
    <w:p w14:paraId="1A1114CD" w14:textId="7705F57E" w:rsidR="00F47FE1" w:rsidRPr="00A3585E" w:rsidRDefault="00F47FE1" w:rsidP="000A335D">
      <w:pPr>
        <w:rPr>
          <w:rFonts w:ascii="Times New Roman" w:hAnsi="Times New Roman" w:cs="Times New Roman"/>
        </w:rPr>
      </w:pPr>
      <w:bookmarkStart w:id="1" w:name="_Toc133181902"/>
      <w:r w:rsidRPr="00A3585E">
        <w:rPr>
          <w:rFonts w:ascii="Times New Roman" w:eastAsia="Times New Roman" w:hAnsi="Times New Roman" w:cs="Times New Roman"/>
          <w:b/>
          <w:bCs/>
          <w:color w:val="000000" w:themeColor="text1"/>
          <w:spacing w:val="4"/>
          <w:kern w:val="36"/>
          <w:sz w:val="36"/>
          <w:szCs w:val="36"/>
          <w:lang w:eastAsia="en-GB"/>
        </w:rPr>
        <w:t>House Prices - Advanced Regression Techniques</w:t>
      </w:r>
      <w:bookmarkEnd w:id="1"/>
    </w:p>
    <w:p w14:paraId="1C57B32C" w14:textId="77777777" w:rsidR="00F47FE1" w:rsidRPr="00A3585E" w:rsidRDefault="00F47FE1" w:rsidP="00F47FE1">
      <w:pPr>
        <w:tabs>
          <w:tab w:val="left" w:pos="2886"/>
        </w:tabs>
        <w:rPr>
          <w:rFonts w:ascii="Times New Roman" w:hAnsi="Times New Roman" w:cs="Times New Roman"/>
          <w:sz w:val="24"/>
          <w:szCs w:val="24"/>
        </w:rPr>
      </w:pPr>
      <w:r w:rsidRPr="00A3585E">
        <w:rPr>
          <w:rFonts w:ascii="Times New Roman" w:hAnsi="Times New Roman" w:cs="Times New Roman"/>
          <w:sz w:val="24"/>
          <w:szCs w:val="24"/>
          <w:lang w:val="el-GR"/>
        </w:rPr>
        <w:t>Σοφοκλής</w:t>
      </w:r>
      <w:r w:rsidRPr="00A3585E">
        <w:rPr>
          <w:rFonts w:ascii="Times New Roman" w:hAnsi="Times New Roman" w:cs="Times New Roman"/>
          <w:sz w:val="24"/>
          <w:szCs w:val="24"/>
        </w:rPr>
        <w:t xml:space="preserve"> </w:t>
      </w:r>
      <w:r w:rsidRPr="00A3585E">
        <w:rPr>
          <w:rFonts w:ascii="Times New Roman" w:hAnsi="Times New Roman" w:cs="Times New Roman"/>
          <w:sz w:val="24"/>
          <w:szCs w:val="24"/>
          <w:lang w:val="el-GR"/>
        </w:rPr>
        <w:t>Κυριάκου</w:t>
      </w:r>
    </w:p>
    <w:p w14:paraId="6B816963" w14:textId="77777777" w:rsidR="00F47FE1" w:rsidRPr="00A3585E" w:rsidRDefault="00F47FE1" w:rsidP="00F47FE1">
      <w:pPr>
        <w:tabs>
          <w:tab w:val="left" w:pos="2886"/>
        </w:tabs>
        <w:rPr>
          <w:rFonts w:ascii="Times New Roman" w:hAnsi="Times New Roman" w:cs="Times New Roman"/>
          <w:sz w:val="24"/>
          <w:szCs w:val="24"/>
          <w:lang w:val="el-GR"/>
        </w:rPr>
      </w:pPr>
      <w:r w:rsidRPr="00A3585E">
        <w:rPr>
          <w:rFonts w:ascii="Times New Roman" w:hAnsi="Times New Roman" w:cs="Times New Roman"/>
          <w:sz w:val="24"/>
          <w:szCs w:val="24"/>
          <w:lang w:val="el-GR"/>
        </w:rPr>
        <w:t>Στυλιανός Σοφοκλέους</w:t>
      </w:r>
    </w:p>
    <w:p w14:paraId="5EB4E2F7" w14:textId="77777777" w:rsidR="00F47FE1" w:rsidRPr="00A3585E" w:rsidRDefault="00F47FE1" w:rsidP="00F47FE1">
      <w:pPr>
        <w:tabs>
          <w:tab w:val="left" w:pos="2886"/>
        </w:tabs>
        <w:rPr>
          <w:rFonts w:ascii="Times New Roman" w:hAnsi="Times New Roman" w:cs="Times New Roman"/>
          <w:sz w:val="24"/>
          <w:szCs w:val="24"/>
          <w:lang w:val="el-GR"/>
        </w:rPr>
      </w:pPr>
      <w:r w:rsidRPr="00A3585E">
        <w:rPr>
          <w:rFonts w:ascii="Times New Roman" w:hAnsi="Times New Roman" w:cs="Times New Roman"/>
          <w:sz w:val="24"/>
          <w:szCs w:val="24"/>
          <w:lang w:val="el-GR"/>
        </w:rPr>
        <w:t>Σταύρος Σπύρου</w:t>
      </w:r>
    </w:p>
    <w:p w14:paraId="5C73FC10" w14:textId="77777777" w:rsidR="00F47FE1" w:rsidRPr="00A3585E" w:rsidRDefault="00F47FE1" w:rsidP="000A335D">
      <w:pPr>
        <w:tabs>
          <w:tab w:val="left" w:pos="2886"/>
        </w:tabs>
        <w:rPr>
          <w:rFonts w:ascii="Times New Roman" w:hAnsi="Times New Roman" w:cs="Times New Roman"/>
          <w:sz w:val="36"/>
          <w:szCs w:val="36"/>
          <w:lang w:val="el-GR"/>
        </w:rPr>
      </w:pPr>
      <w:r w:rsidRPr="00A3585E">
        <w:rPr>
          <w:rFonts w:ascii="Times New Roman" w:hAnsi="Times New Roman" w:cs="Times New Roman"/>
          <w:sz w:val="32"/>
          <w:szCs w:val="32"/>
          <w:lang w:val="el-GR"/>
        </w:rPr>
        <w:t>Διδάσκοντες</w:t>
      </w:r>
      <w:r w:rsidRPr="00A3585E">
        <w:rPr>
          <w:rFonts w:ascii="Times New Roman" w:hAnsi="Times New Roman" w:cs="Times New Roman"/>
          <w:sz w:val="36"/>
          <w:szCs w:val="36"/>
          <w:lang w:val="el-GR"/>
        </w:rPr>
        <w:t xml:space="preserve">: </w:t>
      </w:r>
    </w:p>
    <w:p w14:paraId="6899E5F3" w14:textId="77777777" w:rsidR="00F47FE1" w:rsidRPr="00A3585E" w:rsidRDefault="00F47FE1" w:rsidP="00F47FE1">
      <w:pPr>
        <w:tabs>
          <w:tab w:val="left" w:pos="2886"/>
        </w:tabs>
        <w:rPr>
          <w:rFonts w:ascii="Times New Roman" w:hAnsi="Times New Roman" w:cs="Times New Roman"/>
          <w:sz w:val="24"/>
          <w:szCs w:val="24"/>
          <w:lang w:val="el-GR"/>
        </w:rPr>
      </w:pPr>
      <w:r w:rsidRPr="00A3585E">
        <w:rPr>
          <w:rFonts w:ascii="Times New Roman" w:hAnsi="Times New Roman" w:cs="Times New Roman"/>
          <w:sz w:val="24"/>
          <w:szCs w:val="24"/>
          <w:lang w:val="el-GR"/>
        </w:rPr>
        <w:t>Γιώργος Πάλλης</w:t>
      </w:r>
    </w:p>
    <w:p w14:paraId="731789F2" w14:textId="77777777" w:rsidR="00F47FE1" w:rsidRPr="00A3585E" w:rsidRDefault="00F47FE1" w:rsidP="00F47FE1">
      <w:pPr>
        <w:tabs>
          <w:tab w:val="left" w:pos="2886"/>
        </w:tabs>
        <w:rPr>
          <w:rFonts w:ascii="Times New Roman" w:hAnsi="Times New Roman" w:cs="Times New Roman"/>
          <w:sz w:val="24"/>
          <w:szCs w:val="24"/>
          <w:lang w:val="el-GR"/>
        </w:rPr>
      </w:pPr>
      <w:r w:rsidRPr="00A3585E">
        <w:rPr>
          <w:rFonts w:ascii="Times New Roman" w:hAnsi="Times New Roman" w:cs="Times New Roman"/>
          <w:sz w:val="24"/>
          <w:szCs w:val="24"/>
          <w:lang w:val="el-GR"/>
        </w:rPr>
        <w:t>Παύλος Αντωνίου</w:t>
      </w:r>
      <w:del w:id="2" w:author="Sophoclis Kyriacou" w:date="2023-02-05T13:45:00Z">
        <w:r w:rsidRPr="00A3585E" w:rsidDel="00175A4B">
          <w:rPr>
            <w:rFonts w:ascii="Times New Roman" w:hAnsi="Times New Roman" w:cs="Times New Roman"/>
            <w:color w:val="444444"/>
            <w:sz w:val="12"/>
            <w:szCs w:val="12"/>
            <w:shd w:val="clear" w:color="auto" w:fill="FFFFFF"/>
          </w:rPr>
          <w:delText> </w:delText>
        </w:r>
      </w:del>
    </w:p>
    <w:p w14:paraId="7B8611D7" w14:textId="77777777" w:rsidR="00F47FE1" w:rsidRPr="00A3585E" w:rsidRDefault="00F47FE1" w:rsidP="00F47FE1">
      <w:pPr>
        <w:pStyle w:val="Heading1"/>
        <w:rPr>
          <w:sz w:val="36"/>
          <w:szCs w:val="36"/>
          <w:lang w:val="el-GR"/>
        </w:rPr>
      </w:pPr>
      <w:bookmarkStart w:id="3" w:name="_Toc133181903"/>
      <w:r w:rsidRPr="00A3585E">
        <w:rPr>
          <w:sz w:val="36"/>
          <w:szCs w:val="36"/>
          <w:lang w:val="el-GR"/>
        </w:rPr>
        <w:t>Περιγραφή Προβλήματος</w:t>
      </w:r>
      <w:bookmarkEnd w:id="3"/>
    </w:p>
    <w:p w14:paraId="616762FC" w14:textId="795FA2D6" w:rsidR="00F47FE1" w:rsidRPr="00A3585E" w:rsidRDefault="00F47FE1" w:rsidP="00F47FE1">
      <w:pPr>
        <w:rPr>
          <w:rFonts w:ascii="Times New Roman" w:hAnsi="Times New Roman" w:cs="Times New Roman"/>
          <w:lang w:val="el-GR"/>
        </w:rPr>
      </w:pPr>
      <w:r w:rsidRPr="00A3585E">
        <w:rPr>
          <w:rFonts w:ascii="Times New Roman" w:hAnsi="Times New Roman" w:cs="Times New Roman"/>
          <w:sz w:val="24"/>
          <w:szCs w:val="24"/>
          <w:lang w:val="el-GR"/>
        </w:rPr>
        <w:t>Ο διαγωνισμός"</w:t>
      </w:r>
      <w:r w:rsidRPr="00A3585E">
        <w:rPr>
          <w:rFonts w:ascii="Times New Roman" w:hAnsi="Times New Roman" w:cs="Times New Roman"/>
          <w:sz w:val="24"/>
          <w:szCs w:val="24"/>
        </w:rPr>
        <w:t>House</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rPr>
        <w:t>Prices</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rPr>
        <w:t>Advanced</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rPr>
        <w:t>Regression</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rPr>
        <w:t>Techniques</w:t>
      </w:r>
      <w:r w:rsidRPr="00A3585E">
        <w:rPr>
          <w:rFonts w:ascii="Times New Roman" w:hAnsi="Times New Roman" w:cs="Times New Roman"/>
          <w:sz w:val="24"/>
          <w:szCs w:val="24"/>
          <w:lang w:val="el-GR"/>
        </w:rPr>
        <w:t xml:space="preserve">" αφορά κατοικίες στο </w:t>
      </w:r>
      <w:r w:rsidRPr="00A3585E">
        <w:rPr>
          <w:rFonts w:ascii="Times New Roman" w:hAnsi="Times New Roman" w:cs="Times New Roman"/>
          <w:sz w:val="24"/>
          <w:szCs w:val="24"/>
        </w:rPr>
        <w:t>Ames</w:t>
      </w:r>
      <w:r w:rsidRPr="00A3585E">
        <w:rPr>
          <w:rFonts w:ascii="Times New Roman" w:hAnsi="Times New Roman" w:cs="Times New Roman"/>
          <w:sz w:val="24"/>
          <w:szCs w:val="24"/>
          <w:lang w:val="el-GR"/>
        </w:rPr>
        <w:t xml:space="preserve"> της Αϊόβα και σκοπός είναι η δημιουργία ενός μοντέλου που μπορεί να προβλέψει με ακρίβεια την τιμή πώλησης κάθε σπίτι με βάση ένα σύνολο χαρακτηριστικών εισόδου</w:t>
      </w:r>
      <w:r w:rsidRPr="00A3585E">
        <w:rPr>
          <w:rFonts w:ascii="Times New Roman" w:hAnsi="Times New Roman" w:cs="Times New Roman"/>
          <w:lang w:val="el-GR"/>
        </w:rPr>
        <w:t xml:space="preserve">. </w:t>
      </w:r>
    </w:p>
    <w:p w14:paraId="64F6DBAF" w14:textId="3D30D165" w:rsidR="00F47FE1" w:rsidRPr="00A3585E" w:rsidRDefault="00F47FE1" w:rsidP="00F47FE1">
      <w:pPr>
        <w:rPr>
          <w:rFonts w:ascii="Times New Roman" w:hAnsi="Times New Roman" w:cs="Times New Roman"/>
          <w:lang w:val="el-GR"/>
        </w:rPr>
      </w:pPr>
    </w:p>
    <w:p w14:paraId="6FADDCBB" w14:textId="60F5BBCC" w:rsidR="00F47FE1" w:rsidRPr="00F47FE1" w:rsidRDefault="00F47FE1" w:rsidP="00F47FE1">
      <w:pPr>
        <w:spacing w:before="100" w:beforeAutospacing="1" w:after="100" w:afterAutospacing="1" w:line="240" w:lineRule="auto"/>
        <w:outlineLvl w:val="0"/>
        <w:rPr>
          <w:rFonts w:ascii="Times New Roman" w:eastAsia="Times New Roman" w:hAnsi="Times New Roman" w:cs="Times New Roman"/>
          <w:b/>
          <w:bCs/>
          <w:kern w:val="36"/>
          <w:sz w:val="36"/>
          <w:szCs w:val="36"/>
          <w:lang w:val="el-GR" w:eastAsia="en-GB"/>
        </w:rPr>
      </w:pPr>
      <w:bookmarkStart w:id="4" w:name="_Toc133181904"/>
      <w:r w:rsidRPr="00F47FE1">
        <w:rPr>
          <w:rFonts w:ascii="Times New Roman" w:eastAsia="Times New Roman" w:hAnsi="Times New Roman" w:cs="Times New Roman"/>
          <w:b/>
          <w:bCs/>
          <w:kern w:val="36"/>
          <w:sz w:val="36"/>
          <w:szCs w:val="36"/>
          <w:lang w:val="el-GR" w:eastAsia="en-GB"/>
        </w:rPr>
        <w:t>Περιγραφή δεδομένων</w:t>
      </w:r>
      <w:bookmarkEnd w:id="4"/>
    </w:p>
    <w:p w14:paraId="110F8446" w14:textId="5387342C" w:rsidR="007B2BE7" w:rsidRPr="00A3585E" w:rsidRDefault="00F47FE1" w:rsidP="007B2BE7">
      <w:pPr>
        <w:rPr>
          <w:rFonts w:ascii="Times New Roman" w:hAnsi="Times New Roman" w:cs="Times New Roman"/>
          <w:lang w:val="el-GR"/>
        </w:rPr>
      </w:pPr>
      <w:r w:rsidRPr="00F47FE1">
        <w:rPr>
          <w:rFonts w:ascii="Times New Roman" w:hAnsi="Times New Roman" w:cs="Times New Roman"/>
          <w:sz w:val="24"/>
          <w:szCs w:val="24"/>
          <w:lang w:val="el-GR"/>
        </w:rPr>
        <w:t xml:space="preserve">Το σύνολο δεδομένων που παρέχεται για αυτόν τον διαγωνισμό περιέχει 81 χαρακτηριστικά των σπιτιών εκ των οποίων τα δύο είναι η τιμή πώλησης κάθε </w:t>
      </w:r>
      <w:r w:rsidR="00387B15" w:rsidRPr="00F47FE1">
        <w:rPr>
          <w:rFonts w:ascii="Times New Roman" w:hAnsi="Times New Roman" w:cs="Times New Roman"/>
          <w:sz w:val="24"/>
          <w:szCs w:val="24"/>
          <w:lang w:val="el-GR"/>
        </w:rPr>
        <w:t>σπιτιού</w:t>
      </w:r>
      <w:r w:rsidRPr="00F47FE1">
        <w:rPr>
          <w:rFonts w:ascii="Times New Roman" w:hAnsi="Times New Roman" w:cs="Times New Roman"/>
          <w:sz w:val="24"/>
          <w:szCs w:val="24"/>
          <w:lang w:val="el-GR"/>
        </w:rPr>
        <w:t xml:space="preserve"> και το </w:t>
      </w:r>
      <w:r w:rsidRPr="00F47FE1">
        <w:rPr>
          <w:rFonts w:ascii="Times New Roman" w:hAnsi="Times New Roman" w:cs="Times New Roman"/>
          <w:sz w:val="24"/>
          <w:szCs w:val="24"/>
          <w:lang w:val="en-US"/>
        </w:rPr>
        <w:t>id</w:t>
      </w:r>
      <w:r w:rsidRPr="00F47FE1">
        <w:rPr>
          <w:rFonts w:ascii="Times New Roman" w:hAnsi="Times New Roman" w:cs="Times New Roman"/>
          <w:sz w:val="24"/>
          <w:szCs w:val="24"/>
          <w:lang w:val="el-GR"/>
        </w:rPr>
        <w:t xml:space="preserve"> του. Τα χαρακτηριστικά εισόδου είναι ένας συνδυασμός αριθμητικών και λεκτικών μεταβλητών, συμπεριλαμβανομένων χαρακτηριστικών όπως ο αριθμός των υπνοδωματίων και των μπάνιων, το μέγεθος του οικοπέδου, ο τύπος υλικού στέγης και η γειτονιά στην οποία βρίσκεται το σπίτι. Το σύνολο δεδομένων περιέχει συνολικά 1460 </w:t>
      </w:r>
    </w:p>
    <w:p w14:paraId="7BF9D86F" w14:textId="7B016C4E" w:rsidR="00F47FE1" w:rsidRPr="00A3585E" w:rsidRDefault="00F47FE1" w:rsidP="00F47FE1">
      <w:pPr>
        <w:rPr>
          <w:rFonts w:ascii="Times New Roman" w:hAnsi="Times New Roman" w:cs="Times New Roman"/>
          <w:sz w:val="24"/>
          <w:szCs w:val="24"/>
          <w:lang w:val="el-GR"/>
        </w:rPr>
      </w:pPr>
      <w:r w:rsidRPr="00F47FE1">
        <w:rPr>
          <w:rFonts w:ascii="Times New Roman" w:hAnsi="Times New Roman" w:cs="Times New Roman"/>
          <w:sz w:val="24"/>
          <w:szCs w:val="24"/>
          <w:lang w:val="el-GR"/>
        </w:rPr>
        <w:t xml:space="preserve">παραδείγματα, χωρισμένα σε ένα σετ </w:t>
      </w:r>
      <w:r w:rsidRPr="00F47FE1">
        <w:rPr>
          <w:rFonts w:ascii="Times New Roman" w:hAnsi="Times New Roman" w:cs="Times New Roman"/>
          <w:lang w:val="el-GR"/>
        </w:rPr>
        <w:t xml:space="preserve">εκπαίδευσης και σε ένα σύνολο δοκιμών </w:t>
      </w:r>
      <w:r w:rsidR="0052547E">
        <w:rPr>
          <w:rFonts w:ascii="Times New Roman" w:hAnsi="Times New Roman" w:cs="Times New Roman"/>
          <w:lang w:val="el-GR"/>
        </w:rPr>
        <w:t>επίσης 1460</w:t>
      </w:r>
      <w:r w:rsidRPr="00F47FE1">
        <w:rPr>
          <w:rFonts w:ascii="Times New Roman" w:hAnsi="Times New Roman" w:cs="Times New Roman"/>
          <w:lang w:val="el-GR"/>
        </w:rPr>
        <w:t xml:space="preserve"> παραδειγμάτων.</w:t>
      </w:r>
    </w:p>
    <w:p w14:paraId="28ECA1F7" w14:textId="185B2B03" w:rsidR="00F47FE1" w:rsidRPr="00F47FE1" w:rsidRDefault="00A3585E" w:rsidP="00A3585E">
      <w:pPr>
        <w:spacing w:before="100" w:beforeAutospacing="1" w:after="100" w:afterAutospacing="1" w:line="240" w:lineRule="auto"/>
        <w:outlineLvl w:val="0"/>
        <w:rPr>
          <w:rFonts w:ascii="Times New Roman" w:eastAsia="Times New Roman" w:hAnsi="Times New Roman" w:cs="Times New Roman"/>
          <w:b/>
          <w:bCs/>
          <w:kern w:val="36"/>
          <w:sz w:val="36"/>
          <w:szCs w:val="36"/>
          <w:lang w:val="en-US" w:eastAsia="en-GB"/>
        </w:rPr>
      </w:pPr>
      <w:r w:rsidRPr="00A3585E">
        <w:rPr>
          <w:rFonts w:ascii="Times New Roman" w:eastAsia="Times New Roman" w:hAnsi="Times New Roman" w:cs="Times New Roman"/>
          <w:b/>
          <w:bCs/>
          <w:kern w:val="36"/>
          <w:sz w:val="36"/>
          <w:szCs w:val="36"/>
          <w:lang w:val="en-US" w:eastAsia="en-GB"/>
        </w:rPr>
        <w:t>Preprocesing</w:t>
      </w:r>
    </w:p>
    <w:p w14:paraId="7D8E94AE" w14:textId="66E2FB2C" w:rsidR="00F47FE1" w:rsidRPr="00A3585E" w:rsidRDefault="00F47FE1" w:rsidP="00F47FE1">
      <w:pPr>
        <w:pStyle w:val="Heading2"/>
        <w:rPr>
          <w:rFonts w:ascii="Times New Roman" w:hAnsi="Times New Roman" w:cs="Times New Roman"/>
          <w:color w:val="000000" w:themeColor="text1"/>
          <w:u w:val="single"/>
          <w:lang w:val="el-GR"/>
        </w:rPr>
      </w:pPr>
      <w:bookmarkStart w:id="5" w:name="_Toc133181905"/>
      <w:r w:rsidRPr="00A3585E">
        <w:rPr>
          <w:rFonts w:ascii="Times New Roman" w:hAnsi="Times New Roman" w:cs="Times New Roman"/>
          <w:color w:val="000000" w:themeColor="text1"/>
          <w:u w:val="single"/>
          <w:lang w:val="el-GR"/>
        </w:rPr>
        <w:t xml:space="preserve">Παρατήρηση </w:t>
      </w:r>
      <w:r w:rsidRPr="00A3585E">
        <w:rPr>
          <w:rFonts w:ascii="Times New Roman" w:hAnsi="Times New Roman" w:cs="Times New Roman"/>
          <w:color w:val="000000" w:themeColor="text1"/>
          <w:u w:val="single"/>
        </w:rPr>
        <w:t>Sale</w:t>
      </w:r>
      <w:r w:rsidRPr="00A3585E">
        <w:rPr>
          <w:rFonts w:ascii="Times New Roman" w:hAnsi="Times New Roman" w:cs="Times New Roman"/>
          <w:color w:val="000000" w:themeColor="text1"/>
          <w:u w:val="single"/>
          <w:lang w:val="el-GR"/>
        </w:rPr>
        <w:t xml:space="preserve"> </w:t>
      </w:r>
      <w:r w:rsidRPr="00A3585E">
        <w:rPr>
          <w:rFonts w:ascii="Times New Roman" w:hAnsi="Times New Roman" w:cs="Times New Roman"/>
          <w:color w:val="000000" w:themeColor="text1"/>
          <w:u w:val="single"/>
        </w:rPr>
        <w:t>Price</w:t>
      </w:r>
      <w:bookmarkEnd w:id="5"/>
    </w:p>
    <w:p w14:paraId="07BD2447" w14:textId="7E255EFA" w:rsidR="00F47FE1" w:rsidRPr="00A3585E" w:rsidRDefault="00F47FE1" w:rsidP="00F47FE1">
      <w:pPr>
        <w:pStyle w:val="Heading1"/>
        <w:rPr>
          <w:lang w:val="el-GR"/>
        </w:rPr>
      </w:pPr>
      <w:r w:rsidRPr="00A3585E">
        <w:rPr>
          <w:noProof/>
          <w:lang w:val="el-GR"/>
        </w:rPr>
        <w:drawing>
          <wp:inline distT="0" distB="0" distL="0" distR="0" wp14:anchorId="6BA39B02" wp14:editId="04678550">
            <wp:extent cx="3160536" cy="240295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5546" cy="2406767"/>
                    </a:xfrm>
                    <a:prstGeom prst="rect">
                      <a:avLst/>
                    </a:prstGeom>
                    <a:noFill/>
                    <a:ln>
                      <a:noFill/>
                    </a:ln>
                  </pic:spPr>
                </pic:pic>
              </a:graphicData>
            </a:graphic>
          </wp:inline>
        </w:drawing>
      </w:r>
    </w:p>
    <w:p w14:paraId="20D2D903" w14:textId="01B0FC65" w:rsidR="00F47FE1" w:rsidRPr="00A3585E" w:rsidRDefault="00F47FE1" w:rsidP="00F47FE1">
      <w:pPr>
        <w:rPr>
          <w:rFonts w:ascii="Times New Roman" w:hAnsi="Times New Roman" w:cs="Times New Roman"/>
          <w:sz w:val="24"/>
          <w:szCs w:val="24"/>
          <w:lang w:val="el-GR"/>
        </w:rPr>
      </w:pPr>
      <w:r w:rsidRPr="00A3585E">
        <w:rPr>
          <w:rFonts w:ascii="Times New Roman" w:hAnsi="Times New Roman" w:cs="Times New Roman"/>
          <w:sz w:val="24"/>
          <w:szCs w:val="24"/>
          <w:lang w:val="el-GR"/>
        </w:rPr>
        <w:t xml:space="preserve">Αρχικά για να αντιληφθούμε τα δεδομένα μας καλύτερα  δημιουργήσαμε τα απαραίτητα γραφήματα για συγκεκριμένα </w:t>
      </w:r>
      <w:r w:rsidRPr="00A3585E">
        <w:rPr>
          <w:rFonts w:ascii="Times New Roman" w:hAnsi="Times New Roman" w:cs="Times New Roman"/>
          <w:sz w:val="24"/>
          <w:szCs w:val="24"/>
        </w:rPr>
        <w:t>key</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rPr>
        <w:t>features</w:t>
      </w:r>
      <w:r w:rsidRPr="00A3585E">
        <w:rPr>
          <w:rFonts w:ascii="Times New Roman" w:hAnsi="Times New Roman" w:cs="Times New Roman"/>
          <w:sz w:val="24"/>
          <w:szCs w:val="24"/>
          <w:lang w:val="el-GR"/>
        </w:rPr>
        <w:t xml:space="preserve"> και συγκεκριμένες μετρικές.</w:t>
      </w:r>
    </w:p>
    <w:p w14:paraId="7DCF5DD2" w14:textId="1540F801" w:rsidR="00F47FE1" w:rsidRPr="00A3585E" w:rsidRDefault="00F47FE1" w:rsidP="00F47FE1">
      <w:pPr>
        <w:rPr>
          <w:rFonts w:ascii="Times New Roman" w:hAnsi="Times New Roman" w:cs="Times New Roman"/>
          <w:lang w:val="el-GR"/>
        </w:rPr>
      </w:pPr>
    </w:p>
    <w:p w14:paraId="572DFB5D" w14:textId="617B5505" w:rsidR="00F47FE1" w:rsidRPr="00A3585E" w:rsidRDefault="007B2BE7">
      <w:pPr>
        <w:rPr>
          <w:rFonts w:ascii="Times New Roman" w:hAnsi="Times New Roman" w:cs="Times New Roman"/>
          <w:lang w:val="el-GR"/>
        </w:rPr>
      </w:pPr>
      <w:bookmarkStart w:id="6" w:name="_Toc133181906"/>
      <w:r w:rsidRPr="00A3585E">
        <w:rPr>
          <w:rFonts w:ascii="Times New Roman" w:hAnsi="Times New Roman" w:cs="Times New Roman"/>
          <w:noProof/>
          <w:lang w:val="el-GR"/>
        </w:rPr>
        <w:drawing>
          <wp:inline distT="0" distB="0" distL="0" distR="0" wp14:anchorId="5CDFAE9E" wp14:editId="08D7FFC1">
            <wp:extent cx="2640330" cy="147314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330" cy="1473143"/>
                    </a:xfrm>
                    <a:prstGeom prst="rect">
                      <a:avLst/>
                    </a:prstGeom>
                    <a:noFill/>
                    <a:ln>
                      <a:noFill/>
                    </a:ln>
                  </pic:spPr>
                </pic:pic>
              </a:graphicData>
            </a:graphic>
          </wp:inline>
        </w:drawing>
      </w:r>
      <w:bookmarkEnd w:id="6"/>
    </w:p>
    <w:p w14:paraId="79181188" w14:textId="5FFCFC11" w:rsidR="007B2BE7" w:rsidRPr="00A3585E" w:rsidRDefault="007B2BE7" w:rsidP="007B2BE7">
      <w:pPr>
        <w:rPr>
          <w:rFonts w:ascii="Times New Roman" w:hAnsi="Times New Roman" w:cs="Times New Roman"/>
          <w:sz w:val="24"/>
          <w:szCs w:val="24"/>
          <w:lang w:val="el-GR"/>
        </w:rPr>
      </w:pPr>
      <w:r w:rsidRPr="00A3585E">
        <w:rPr>
          <w:rFonts w:ascii="Times New Roman" w:hAnsi="Times New Roman" w:cs="Times New Roman"/>
          <w:sz w:val="24"/>
          <w:szCs w:val="24"/>
          <w:lang w:val="el-GR"/>
        </w:rPr>
        <w:t xml:space="preserve">Παρατηρώντας τα χαρακτηριστικά της τιμής πώλησης των σπιτιών </w:t>
      </w:r>
      <w:r w:rsidR="00387B15" w:rsidRPr="00A3585E">
        <w:rPr>
          <w:rFonts w:ascii="Times New Roman" w:hAnsi="Times New Roman" w:cs="Times New Roman"/>
          <w:sz w:val="24"/>
          <w:szCs w:val="24"/>
          <w:lang w:val="el-GR"/>
        </w:rPr>
        <w:t>βλέπουμε</w:t>
      </w:r>
      <w:r w:rsidRPr="00A3585E">
        <w:rPr>
          <w:rFonts w:ascii="Times New Roman" w:hAnsi="Times New Roman" w:cs="Times New Roman"/>
          <w:sz w:val="24"/>
          <w:szCs w:val="24"/>
          <w:lang w:val="el-GR"/>
        </w:rPr>
        <w:t xml:space="preserve"> το εξής:</w:t>
      </w:r>
      <w:r w:rsidRPr="00A3585E">
        <w:rPr>
          <w:rFonts w:ascii="Times New Roman" w:hAnsi="Times New Roman" w:cs="Times New Roman"/>
          <w:sz w:val="24"/>
          <w:szCs w:val="24"/>
          <w:lang w:val="el-GR"/>
        </w:rPr>
        <w:br/>
        <w:t>1)</w:t>
      </w:r>
      <w:r w:rsidRPr="00A3585E">
        <w:rPr>
          <w:rFonts w:ascii="Times New Roman" w:hAnsi="Times New Roman" w:cs="Times New Roman"/>
          <w:sz w:val="24"/>
          <w:szCs w:val="24"/>
          <w:lang w:val="el-GR"/>
        </w:rPr>
        <w:tab/>
      </w:r>
      <w:r w:rsidRPr="00A3585E">
        <w:rPr>
          <w:rFonts w:ascii="Times New Roman" w:hAnsi="Times New Roman" w:cs="Times New Roman"/>
          <w:sz w:val="24"/>
          <w:szCs w:val="24"/>
        </w:rPr>
        <w:t>Q</w:t>
      </w:r>
      <w:r w:rsidRPr="00A3585E">
        <w:rPr>
          <w:rFonts w:ascii="Times New Roman" w:hAnsi="Times New Roman" w:cs="Times New Roman"/>
          <w:sz w:val="24"/>
          <w:szCs w:val="24"/>
          <w:lang w:val="el-GR"/>
        </w:rPr>
        <w:t>3-</w:t>
      </w:r>
      <w:r w:rsidRPr="00A3585E">
        <w:rPr>
          <w:rFonts w:ascii="Times New Roman" w:hAnsi="Times New Roman" w:cs="Times New Roman"/>
          <w:sz w:val="24"/>
          <w:szCs w:val="24"/>
        </w:rPr>
        <w:t>Q</w:t>
      </w:r>
      <w:r w:rsidRPr="00A3585E">
        <w:rPr>
          <w:rFonts w:ascii="Times New Roman" w:hAnsi="Times New Roman" w:cs="Times New Roman"/>
          <w:sz w:val="24"/>
          <w:szCs w:val="24"/>
          <w:lang w:val="el-GR"/>
        </w:rPr>
        <w:t>2 = 214000-163000 = 51000</w:t>
      </w:r>
    </w:p>
    <w:p w14:paraId="2B65926E" w14:textId="01D1A655" w:rsidR="007B2BE7" w:rsidRPr="00A3585E" w:rsidRDefault="007B2BE7" w:rsidP="007B2BE7">
      <w:pPr>
        <w:rPr>
          <w:rFonts w:ascii="Times New Roman" w:hAnsi="Times New Roman" w:cs="Times New Roman"/>
          <w:sz w:val="24"/>
          <w:szCs w:val="24"/>
          <w:lang w:val="el-GR"/>
        </w:rPr>
      </w:pPr>
      <w:r w:rsidRPr="00A3585E">
        <w:rPr>
          <w:rFonts w:ascii="Times New Roman" w:hAnsi="Times New Roman" w:cs="Times New Roman"/>
          <w:sz w:val="24"/>
          <w:szCs w:val="24"/>
          <w:lang w:val="el-GR"/>
        </w:rPr>
        <w:t>2)</w:t>
      </w:r>
      <w:r w:rsidRPr="00A3585E">
        <w:rPr>
          <w:rFonts w:ascii="Times New Roman" w:hAnsi="Times New Roman" w:cs="Times New Roman"/>
          <w:sz w:val="24"/>
          <w:szCs w:val="24"/>
          <w:lang w:val="el-GR"/>
        </w:rPr>
        <w:tab/>
      </w:r>
      <w:r w:rsidRPr="00A3585E">
        <w:rPr>
          <w:rFonts w:ascii="Times New Roman" w:hAnsi="Times New Roman" w:cs="Times New Roman"/>
          <w:sz w:val="24"/>
          <w:szCs w:val="24"/>
        </w:rPr>
        <w:t>Q</w:t>
      </w:r>
      <w:r w:rsidRPr="00A3585E">
        <w:rPr>
          <w:rFonts w:ascii="Times New Roman" w:hAnsi="Times New Roman" w:cs="Times New Roman"/>
          <w:sz w:val="24"/>
          <w:szCs w:val="24"/>
          <w:lang w:val="el-GR"/>
        </w:rPr>
        <w:t>2-</w:t>
      </w:r>
      <w:r w:rsidRPr="00A3585E">
        <w:rPr>
          <w:rFonts w:ascii="Times New Roman" w:hAnsi="Times New Roman" w:cs="Times New Roman"/>
          <w:sz w:val="24"/>
          <w:szCs w:val="24"/>
        </w:rPr>
        <w:t>Q</w:t>
      </w:r>
      <w:r w:rsidRPr="00A3585E">
        <w:rPr>
          <w:rFonts w:ascii="Times New Roman" w:hAnsi="Times New Roman" w:cs="Times New Roman"/>
          <w:sz w:val="24"/>
          <w:szCs w:val="24"/>
          <w:lang w:val="el-GR"/>
        </w:rPr>
        <w:t xml:space="preserve">1 = 163000-129975 = 33025 </w:t>
      </w:r>
    </w:p>
    <w:p w14:paraId="72AF61E5" w14:textId="64850670" w:rsidR="007B2BE7" w:rsidRPr="00A3585E" w:rsidRDefault="007B2BE7" w:rsidP="007B2BE7">
      <w:pPr>
        <w:rPr>
          <w:rFonts w:ascii="Times New Roman" w:hAnsi="Times New Roman" w:cs="Times New Roman"/>
          <w:sz w:val="24"/>
          <w:szCs w:val="24"/>
          <w:lang w:val="el-GR"/>
        </w:rPr>
      </w:pPr>
      <w:r w:rsidRPr="00A3585E">
        <w:rPr>
          <w:rFonts w:ascii="Times New Roman" w:hAnsi="Times New Roman" w:cs="Times New Roman"/>
          <w:sz w:val="24"/>
          <w:szCs w:val="24"/>
          <w:lang w:val="el-GR"/>
        </w:rPr>
        <w:t xml:space="preserve">(1)&gt;(2) Επιβεβαιώνετε ότι έχουμε </w:t>
      </w:r>
      <w:r w:rsidRPr="00A3585E">
        <w:rPr>
          <w:rFonts w:ascii="Times New Roman" w:hAnsi="Times New Roman" w:cs="Times New Roman"/>
          <w:sz w:val="24"/>
          <w:szCs w:val="24"/>
        </w:rPr>
        <w:t>positively</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rPr>
        <w:t>skewed</w:t>
      </w:r>
      <w:r w:rsidRPr="00A3585E">
        <w:rPr>
          <w:rFonts w:ascii="Times New Roman" w:hAnsi="Times New Roman" w:cs="Times New Roman"/>
          <w:sz w:val="24"/>
          <w:szCs w:val="24"/>
          <w:lang w:val="el-GR"/>
        </w:rPr>
        <w:t xml:space="preserve"> δεδομένα, και θα χρειαστεί </w:t>
      </w:r>
      <w:r w:rsidR="00387B15" w:rsidRPr="00A3585E">
        <w:rPr>
          <w:rFonts w:ascii="Times New Roman" w:hAnsi="Times New Roman" w:cs="Times New Roman"/>
          <w:sz w:val="24"/>
          <w:szCs w:val="24"/>
          <w:lang w:val="el-GR"/>
        </w:rPr>
        <w:t>οπωσδήποτε</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rPr>
        <w:t>transformation</w:t>
      </w:r>
      <w:r w:rsidRPr="00A3585E">
        <w:rPr>
          <w:rFonts w:ascii="Times New Roman" w:hAnsi="Times New Roman" w:cs="Times New Roman"/>
          <w:sz w:val="24"/>
          <w:szCs w:val="24"/>
          <w:lang w:val="el-GR"/>
        </w:rPr>
        <w:t xml:space="preserve"> σε πολλά από τα </w:t>
      </w:r>
      <w:r w:rsidRPr="00A3585E">
        <w:rPr>
          <w:rFonts w:ascii="Times New Roman" w:hAnsi="Times New Roman" w:cs="Times New Roman"/>
          <w:sz w:val="24"/>
          <w:szCs w:val="24"/>
        </w:rPr>
        <w:t>features</w:t>
      </w:r>
      <w:r w:rsidRPr="00A3585E">
        <w:rPr>
          <w:rFonts w:ascii="Times New Roman" w:hAnsi="Times New Roman" w:cs="Times New Roman"/>
          <w:sz w:val="24"/>
          <w:szCs w:val="24"/>
          <w:lang w:val="el-GR"/>
        </w:rPr>
        <w:t>.</w:t>
      </w:r>
    </w:p>
    <w:p w14:paraId="48C57EDF" w14:textId="5BA10BD3" w:rsidR="007B2BE7" w:rsidRPr="00A3585E" w:rsidRDefault="007B2BE7" w:rsidP="007B2BE7">
      <w:pPr>
        <w:rPr>
          <w:rFonts w:ascii="Times New Roman" w:hAnsi="Times New Roman" w:cs="Times New Roman"/>
          <w:lang w:val="el-GR"/>
        </w:rPr>
      </w:pPr>
    </w:p>
    <w:p w14:paraId="4C4F7D2F" w14:textId="455AD47E" w:rsidR="007B2BE7" w:rsidRPr="00A3585E" w:rsidRDefault="007B2BE7" w:rsidP="007B2BE7">
      <w:pPr>
        <w:rPr>
          <w:rFonts w:ascii="Times New Roman" w:hAnsi="Times New Roman" w:cs="Times New Roman"/>
          <w:lang w:val="el-GR"/>
        </w:rPr>
      </w:pPr>
    </w:p>
    <w:p w14:paraId="4896D079" w14:textId="0139734E" w:rsidR="007B2BE7" w:rsidRPr="00A3585E" w:rsidRDefault="007B2BE7" w:rsidP="007B2BE7">
      <w:pPr>
        <w:rPr>
          <w:rFonts w:ascii="Times New Roman" w:hAnsi="Times New Roman" w:cs="Times New Roman"/>
          <w:sz w:val="26"/>
          <w:szCs w:val="26"/>
          <w:u w:val="single"/>
          <w:lang w:val="el-GR"/>
        </w:rPr>
      </w:pPr>
      <w:r w:rsidRPr="00A3585E">
        <w:rPr>
          <w:rFonts w:ascii="Times New Roman" w:hAnsi="Times New Roman" w:cs="Times New Roman"/>
          <w:sz w:val="26"/>
          <w:szCs w:val="26"/>
          <w:u w:val="single"/>
          <w:lang w:val="el-GR"/>
        </w:rPr>
        <w:t>Ανάλυση άδειων στηλών</w:t>
      </w:r>
    </w:p>
    <w:p w14:paraId="14093155" w14:textId="3E9AEA3D" w:rsidR="007B2BE7" w:rsidRPr="00A3585E" w:rsidRDefault="007B2BE7" w:rsidP="007B2BE7">
      <w:pPr>
        <w:rPr>
          <w:rFonts w:ascii="Times New Roman" w:hAnsi="Times New Roman" w:cs="Times New Roman"/>
          <w:lang w:val="el-GR"/>
        </w:rPr>
      </w:pPr>
      <w:r w:rsidRPr="00A3585E">
        <w:rPr>
          <w:rFonts w:ascii="Times New Roman" w:hAnsi="Times New Roman" w:cs="Times New Roman"/>
          <w:noProof/>
          <w:lang w:val="el-GR"/>
        </w:rPr>
        <w:drawing>
          <wp:inline distT="0" distB="0" distL="0" distR="0" wp14:anchorId="038EA088" wp14:editId="37BD0CA0">
            <wp:extent cx="2687541" cy="310058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634" cy="3113383"/>
                    </a:xfrm>
                    <a:prstGeom prst="rect">
                      <a:avLst/>
                    </a:prstGeom>
                    <a:noFill/>
                    <a:ln>
                      <a:noFill/>
                    </a:ln>
                  </pic:spPr>
                </pic:pic>
              </a:graphicData>
            </a:graphic>
          </wp:inline>
        </w:drawing>
      </w:r>
    </w:p>
    <w:p w14:paraId="5818EEEA" w14:textId="03D31554" w:rsidR="007B2BE7" w:rsidRPr="00A3585E" w:rsidRDefault="007B2BE7" w:rsidP="007B2BE7">
      <w:pPr>
        <w:rPr>
          <w:rFonts w:ascii="Times New Roman" w:hAnsi="Times New Roman" w:cs="Times New Roman"/>
          <w:lang w:val="el-GR"/>
        </w:rPr>
      </w:pPr>
      <w:r w:rsidRPr="00A3585E">
        <w:rPr>
          <w:rFonts w:ascii="Times New Roman" w:hAnsi="Times New Roman" w:cs="Times New Roman"/>
          <w:noProof/>
          <w:lang w:val="el-GR"/>
        </w:rPr>
        <w:drawing>
          <wp:inline distT="0" distB="0" distL="0" distR="0" wp14:anchorId="3FBF3DCE" wp14:editId="23D90A1B">
            <wp:extent cx="2776561" cy="1180214"/>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2015" cy="1186783"/>
                    </a:xfrm>
                    <a:prstGeom prst="rect">
                      <a:avLst/>
                    </a:prstGeom>
                    <a:noFill/>
                    <a:ln>
                      <a:noFill/>
                    </a:ln>
                  </pic:spPr>
                </pic:pic>
              </a:graphicData>
            </a:graphic>
          </wp:inline>
        </w:drawing>
      </w:r>
    </w:p>
    <w:p w14:paraId="2C73A913" w14:textId="53E5F016" w:rsidR="007B2BE7" w:rsidRPr="00A3585E" w:rsidRDefault="007B2BE7" w:rsidP="007B2BE7">
      <w:pPr>
        <w:rPr>
          <w:rFonts w:ascii="Times New Roman" w:hAnsi="Times New Roman" w:cs="Times New Roman"/>
          <w:lang w:val="el-GR"/>
        </w:rPr>
      </w:pPr>
      <w:r w:rsidRPr="00A3585E">
        <w:rPr>
          <w:rFonts w:ascii="Times New Roman" w:hAnsi="Times New Roman" w:cs="Times New Roman"/>
          <w:noProof/>
          <w:lang w:val="el-GR"/>
        </w:rPr>
        <w:drawing>
          <wp:anchor distT="0" distB="0" distL="114300" distR="114300" simplePos="0" relativeHeight="251659264" behindDoc="0" locked="0" layoutInCell="1" allowOverlap="1" wp14:anchorId="5BB2CA7F" wp14:editId="74CD47C2">
            <wp:simplePos x="0" y="0"/>
            <wp:positionH relativeFrom="margin">
              <wp:align>left</wp:align>
            </wp:positionH>
            <wp:positionV relativeFrom="paragraph">
              <wp:posOffset>74812</wp:posOffset>
            </wp:positionV>
            <wp:extent cx="2703443" cy="666721"/>
            <wp:effectExtent l="0" t="0" r="190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1755" cy="67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98CB6" w14:textId="173D4806" w:rsidR="007B2BE7" w:rsidRPr="00A3585E" w:rsidRDefault="007B2BE7">
      <w:pPr>
        <w:rPr>
          <w:rFonts w:ascii="Times New Roman" w:hAnsi="Times New Roman" w:cs="Times New Roman"/>
          <w:lang w:val="el-GR"/>
        </w:rPr>
      </w:pPr>
    </w:p>
    <w:p w14:paraId="2500D0CB" w14:textId="5BAE658D" w:rsidR="007B2BE7" w:rsidRPr="00A3585E" w:rsidRDefault="007B2BE7">
      <w:pPr>
        <w:rPr>
          <w:rFonts w:ascii="Times New Roman" w:hAnsi="Times New Roman" w:cs="Times New Roman"/>
          <w:sz w:val="24"/>
          <w:szCs w:val="24"/>
          <w:lang w:val="el-GR"/>
        </w:rPr>
      </w:pPr>
    </w:p>
    <w:p w14:paraId="10D5377C" w14:textId="293E73F0" w:rsidR="007B2BE7" w:rsidRDefault="007B2BE7" w:rsidP="007B2BE7">
      <w:pPr>
        <w:rPr>
          <w:rFonts w:ascii="Times New Roman" w:hAnsi="Times New Roman" w:cs="Times New Roman"/>
          <w:sz w:val="24"/>
          <w:szCs w:val="24"/>
          <w:lang w:val="el-GR"/>
        </w:rPr>
      </w:pPr>
      <w:r w:rsidRPr="00A3585E">
        <w:rPr>
          <w:rFonts w:ascii="Times New Roman" w:hAnsi="Times New Roman" w:cs="Times New Roman"/>
          <w:sz w:val="24"/>
          <w:szCs w:val="24"/>
          <w:lang w:val="el-GR"/>
        </w:rPr>
        <w:t>Χρησιμοποιώντας το πιο πάνω κώδικα παρατηρήσαμε ποιες στήλες έχουν πολλά κενά και πιθανότατα να πρέπει να τις κάνουμε drop από τα δεδομένα μας ή να προχωρήσουμε στο να γεμίσουμε εμείς τα συγκεκριμένα κενά με την χρήση του πιο συχνά εμφανιζόμενου στοιχείου στην περίπτωση που η στήλη ήταν string και με τον μέσο όρο στην περίπτωση που ήταν αριθμητικό το περιεχόμενο της στήλης. Οι στήλες που φαίνονται στην εικόνα</w:t>
      </w:r>
      <w:r w:rsidR="008B0109" w:rsidRPr="0052547E">
        <w:rPr>
          <w:rFonts w:ascii="Times New Roman" w:hAnsi="Times New Roman" w:cs="Times New Roman"/>
          <w:sz w:val="24"/>
          <w:szCs w:val="24"/>
          <w:lang w:val="el-GR"/>
        </w:rPr>
        <w:t xml:space="preserve"> </w:t>
      </w:r>
      <w:r w:rsidR="008B0109">
        <w:rPr>
          <w:rFonts w:ascii="Times New Roman" w:hAnsi="Times New Roman" w:cs="Times New Roman"/>
          <w:sz w:val="24"/>
          <w:szCs w:val="24"/>
          <w:lang w:val="el-GR"/>
        </w:rPr>
        <w:t>έ</w:t>
      </w:r>
      <w:r w:rsidRPr="00A3585E">
        <w:rPr>
          <w:rFonts w:ascii="Times New Roman" w:hAnsi="Times New Roman" w:cs="Times New Roman"/>
          <w:sz w:val="24"/>
          <w:szCs w:val="24"/>
          <w:lang w:val="el-GR"/>
        </w:rPr>
        <w:t>χουν γίνει drop.</w:t>
      </w:r>
    </w:p>
    <w:p w14:paraId="5BF298C6" w14:textId="77777777" w:rsidR="008B47A4" w:rsidRPr="00A3585E" w:rsidRDefault="008B47A4" w:rsidP="007B2BE7">
      <w:pPr>
        <w:rPr>
          <w:rFonts w:ascii="Times New Roman" w:hAnsi="Times New Roman" w:cs="Times New Roman"/>
          <w:sz w:val="24"/>
          <w:szCs w:val="24"/>
          <w:lang w:val="el-GR"/>
        </w:rPr>
      </w:pPr>
    </w:p>
    <w:p w14:paraId="5EBE4864" w14:textId="77777777" w:rsidR="007B2BE7" w:rsidRPr="00A3585E" w:rsidRDefault="007B2BE7" w:rsidP="007B2BE7">
      <w:pPr>
        <w:rPr>
          <w:rFonts w:ascii="Times New Roman" w:hAnsi="Times New Roman" w:cs="Times New Roman"/>
          <w:sz w:val="26"/>
          <w:szCs w:val="26"/>
          <w:u w:val="single"/>
          <w:lang w:val="el-GR"/>
        </w:rPr>
      </w:pPr>
      <w:r w:rsidRPr="00A3585E">
        <w:rPr>
          <w:rFonts w:ascii="Times New Roman" w:hAnsi="Times New Roman" w:cs="Times New Roman"/>
          <w:sz w:val="26"/>
          <w:szCs w:val="26"/>
          <w:u w:val="single"/>
          <w:lang w:val="el-GR"/>
        </w:rPr>
        <w:t>String/Categorical Features</w:t>
      </w:r>
    </w:p>
    <w:p w14:paraId="4C7AC503" w14:textId="783CF731" w:rsidR="007B2BE7" w:rsidRPr="00A3585E" w:rsidRDefault="007B2BE7" w:rsidP="007B2BE7">
      <w:pPr>
        <w:rPr>
          <w:rFonts w:ascii="Times New Roman" w:hAnsi="Times New Roman" w:cs="Times New Roman"/>
          <w:sz w:val="24"/>
          <w:szCs w:val="24"/>
          <w:lang w:val="el-GR"/>
        </w:rPr>
      </w:pPr>
      <w:r w:rsidRPr="00A3585E">
        <w:rPr>
          <w:rFonts w:ascii="Times New Roman" w:hAnsi="Times New Roman" w:cs="Times New Roman"/>
          <w:sz w:val="24"/>
          <w:szCs w:val="24"/>
          <w:lang w:val="el-GR"/>
        </w:rPr>
        <w:t xml:space="preserve">Κάποια </w:t>
      </w:r>
      <w:r w:rsidR="008B47A4" w:rsidRPr="00A3585E">
        <w:rPr>
          <w:rFonts w:ascii="Times New Roman" w:hAnsi="Times New Roman" w:cs="Times New Roman"/>
          <w:sz w:val="24"/>
          <w:szCs w:val="24"/>
          <w:lang w:val="el-GR"/>
        </w:rPr>
        <w:t>από</w:t>
      </w:r>
      <w:r w:rsidRPr="00A3585E">
        <w:rPr>
          <w:rFonts w:ascii="Times New Roman" w:hAnsi="Times New Roman" w:cs="Times New Roman"/>
          <w:sz w:val="24"/>
          <w:szCs w:val="24"/>
          <w:lang w:val="el-GR"/>
        </w:rPr>
        <w:t xml:space="preserve"> τα δεδομένα μας δεν ήταν </w:t>
      </w:r>
      <w:r w:rsidR="008B47A4" w:rsidRPr="00A3585E">
        <w:rPr>
          <w:rFonts w:ascii="Times New Roman" w:hAnsi="Times New Roman" w:cs="Times New Roman"/>
          <w:sz w:val="24"/>
          <w:szCs w:val="24"/>
          <w:lang w:val="el-GR"/>
        </w:rPr>
        <w:t>αριθμητικά</w:t>
      </w:r>
      <w:r w:rsidRPr="00A3585E">
        <w:rPr>
          <w:rFonts w:ascii="Times New Roman" w:hAnsi="Times New Roman" w:cs="Times New Roman"/>
          <w:sz w:val="24"/>
          <w:szCs w:val="24"/>
          <w:lang w:val="el-GR"/>
        </w:rPr>
        <w:t xml:space="preserve">. Τα δεδομένα αυτά έπρεπε να μορφοποιηθούν κατάλληλα σε </w:t>
      </w:r>
      <w:r w:rsidR="008B47A4" w:rsidRPr="00A3585E">
        <w:rPr>
          <w:rFonts w:ascii="Times New Roman" w:hAnsi="Times New Roman" w:cs="Times New Roman"/>
          <w:sz w:val="24"/>
          <w:szCs w:val="24"/>
          <w:lang w:val="el-GR"/>
        </w:rPr>
        <w:t>αριθμητικά</w:t>
      </w:r>
      <w:r w:rsidRPr="00A3585E">
        <w:rPr>
          <w:rFonts w:ascii="Times New Roman" w:hAnsi="Times New Roman" w:cs="Times New Roman"/>
          <w:sz w:val="24"/>
          <w:szCs w:val="24"/>
          <w:lang w:val="el-GR"/>
        </w:rPr>
        <w:t xml:space="preserve"> δεδομένα έτσι ώστε οι regressors να μπορούν να δουλέψουν πάνω στα δεδομένα αυτά. </w:t>
      </w:r>
      <w:r w:rsidR="00387B15" w:rsidRPr="00A3585E">
        <w:rPr>
          <w:rFonts w:ascii="Times New Roman" w:hAnsi="Times New Roman" w:cs="Times New Roman"/>
          <w:sz w:val="24"/>
          <w:szCs w:val="24"/>
          <w:lang w:val="el-GR"/>
        </w:rPr>
        <w:t>Εκλέξαμε</w:t>
      </w:r>
      <w:r w:rsidRPr="00A3585E">
        <w:rPr>
          <w:rFonts w:ascii="Times New Roman" w:hAnsi="Times New Roman" w:cs="Times New Roman"/>
          <w:sz w:val="24"/>
          <w:szCs w:val="24"/>
          <w:lang w:val="el-GR"/>
        </w:rPr>
        <w:t xml:space="preserve"> 2 διαφορετικούς τρόπους μορφοποίησης, Label Encoding και Dummy Variables. Ενώ στη θεωρία τα dummy variables είναι καλύτερα, παρατηρήσαμε πως στην προκειμένη περίπτωση το Label Encoding έδωσε καλύτερα αποτελέσματα. Για να είμαστε σίγουροι πως τα δεδομένα του test set θα μορφοποιούνταν με τον ίδιο τρόπο όπως και αυτά του training set, χρησιμοποιήσαμε τον ίδιο label encoder για κάθε feature.</w:t>
      </w:r>
    </w:p>
    <w:p w14:paraId="4EFB8FB8" w14:textId="6D98869D" w:rsidR="007B2BE7" w:rsidRPr="00A3585E" w:rsidRDefault="007B2BE7" w:rsidP="007B2BE7">
      <w:pPr>
        <w:rPr>
          <w:rFonts w:ascii="Times New Roman" w:hAnsi="Times New Roman" w:cs="Times New Roman"/>
          <w:sz w:val="24"/>
          <w:szCs w:val="24"/>
          <w:lang w:val="el-GR"/>
        </w:rPr>
      </w:pPr>
      <w:r w:rsidRPr="00A3585E">
        <w:rPr>
          <w:rFonts w:ascii="Times New Roman" w:hAnsi="Times New Roman" w:cs="Times New Roman"/>
          <w:noProof/>
          <w:lang w:val="el-GR"/>
        </w:rPr>
        <w:drawing>
          <wp:inline distT="0" distB="0" distL="0" distR="0" wp14:anchorId="0F711552" wp14:editId="64A0363B">
            <wp:extent cx="3481189" cy="986828"/>
            <wp:effectExtent l="0" t="0" r="5080" b="3810"/>
            <wp:docPr id="749549835" name="Picture 7495498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49835" name="Picture 1" descr="A screenshot of a computer&#10;&#10;Description automatically generated"/>
                    <pic:cNvPicPr/>
                  </pic:nvPicPr>
                  <pic:blipFill>
                    <a:blip r:embed="rId11"/>
                    <a:stretch>
                      <a:fillRect/>
                    </a:stretch>
                  </pic:blipFill>
                  <pic:spPr>
                    <a:xfrm>
                      <a:off x="0" y="0"/>
                      <a:ext cx="3501569" cy="992605"/>
                    </a:xfrm>
                    <a:prstGeom prst="rect">
                      <a:avLst/>
                    </a:prstGeom>
                  </pic:spPr>
                </pic:pic>
              </a:graphicData>
            </a:graphic>
          </wp:inline>
        </w:drawing>
      </w:r>
    </w:p>
    <w:p w14:paraId="7B9B9CA8" w14:textId="77777777" w:rsidR="007B2BE7" w:rsidRPr="00A3585E" w:rsidRDefault="007B2BE7" w:rsidP="007B2BE7">
      <w:pPr>
        <w:pStyle w:val="Heading2"/>
        <w:rPr>
          <w:rFonts w:ascii="Times New Roman" w:hAnsi="Times New Roman" w:cs="Times New Roman"/>
          <w:color w:val="000000" w:themeColor="text1"/>
          <w:u w:val="single"/>
          <w:lang w:val="el-GR"/>
        </w:rPr>
      </w:pPr>
      <w:bookmarkStart w:id="7" w:name="_Toc133181909"/>
      <w:r w:rsidRPr="00A3585E">
        <w:rPr>
          <w:rFonts w:ascii="Times New Roman" w:hAnsi="Times New Roman" w:cs="Times New Roman"/>
          <w:color w:val="000000" w:themeColor="text1"/>
          <w:u w:val="single"/>
        </w:rPr>
        <w:t>Highly</w:t>
      </w:r>
      <w:r w:rsidRPr="00A3585E">
        <w:rPr>
          <w:rFonts w:ascii="Times New Roman" w:hAnsi="Times New Roman" w:cs="Times New Roman"/>
          <w:color w:val="000000" w:themeColor="text1"/>
          <w:u w:val="single"/>
          <w:lang w:val="el-GR"/>
        </w:rPr>
        <w:t xml:space="preserve"> </w:t>
      </w:r>
      <w:r w:rsidRPr="00A3585E">
        <w:rPr>
          <w:rFonts w:ascii="Times New Roman" w:hAnsi="Times New Roman" w:cs="Times New Roman"/>
          <w:color w:val="000000" w:themeColor="text1"/>
          <w:u w:val="single"/>
        </w:rPr>
        <w:t>Correlated</w:t>
      </w:r>
      <w:r w:rsidRPr="00A3585E">
        <w:rPr>
          <w:rFonts w:ascii="Times New Roman" w:hAnsi="Times New Roman" w:cs="Times New Roman"/>
          <w:color w:val="000000" w:themeColor="text1"/>
          <w:u w:val="single"/>
          <w:lang w:val="el-GR"/>
        </w:rPr>
        <w:t xml:space="preserve"> </w:t>
      </w:r>
      <w:r w:rsidRPr="00A3585E">
        <w:rPr>
          <w:rFonts w:ascii="Times New Roman" w:hAnsi="Times New Roman" w:cs="Times New Roman"/>
          <w:color w:val="000000" w:themeColor="text1"/>
          <w:u w:val="single"/>
        </w:rPr>
        <w:t>Features</w:t>
      </w:r>
      <w:bookmarkEnd w:id="7"/>
    </w:p>
    <w:p w14:paraId="765D6025" w14:textId="4612CCE0" w:rsidR="007B2BE7" w:rsidRPr="008B0109" w:rsidRDefault="007B2BE7" w:rsidP="007B2BE7">
      <w:pPr>
        <w:rPr>
          <w:rFonts w:ascii="Times New Roman" w:hAnsi="Times New Roman" w:cs="Times New Roman"/>
          <w:sz w:val="24"/>
          <w:szCs w:val="24"/>
          <w:lang w:val="el-GR"/>
        </w:rPr>
      </w:pPr>
      <w:r w:rsidRPr="008B0109">
        <w:rPr>
          <w:rFonts w:ascii="Times New Roman" w:hAnsi="Times New Roman" w:cs="Times New Roman"/>
          <w:sz w:val="24"/>
          <w:szCs w:val="24"/>
          <w:lang w:val="el-GR"/>
        </w:rPr>
        <w:t xml:space="preserve">Παρατηρώντας το </w:t>
      </w:r>
      <w:r w:rsidRPr="008B0109">
        <w:rPr>
          <w:rFonts w:ascii="Times New Roman" w:hAnsi="Times New Roman" w:cs="Times New Roman"/>
          <w:sz w:val="24"/>
          <w:szCs w:val="24"/>
        </w:rPr>
        <w:t>correlation</w:t>
      </w:r>
      <w:r w:rsidRPr="008B0109">
        <w:rPr>
          <w:rFonts w:ascii="Times New Roman" w:hAnsi="Times New Roman" w:cs="Times New Roman"/>
          <w:sz w:val="24"/>
          <w:szCs w:val="24"/>
          <w:lang w:val="el-GR"/>
        </w:rPr>
        <w:t xml:space="preserve"> όλων των </w:t>
      </w:r>
      <w:r w:rsidRPr="008B0109">
        <w:rPr>
          <w:rFonts w:ascii="Times New Roman" w:hAnsi="Times New Roman" w:cs="Times New Roman"/>
          <w:sz w:val="24"/>
          <w:szCs w:val="24"/>
        </w:rPr>
        <w:t>fe</w:t>
      </w:r>
      <w:r w:rsidRPr="008B0109">
        <w:rPr>
          <w:rFonts w:ascii="Times New Roman" w:hAnsi="Times New Roman" w:cs="Times New Roman"/>
          <w:sz w:val="24"/>
          <w:szCs w:val="24"/>
          <w:lang w:val="en-US"/>
        </w:rPr>
        <w:t>a</w:t>
      </w:r>
      <w:r w:rsidRPr="008B0109">
        <w:rPr>
          <w:rFonts w:ascii="Times New Roman" w:hAnsi="Times New Roman" w:cs="Times New Roman"/>
          <w:sz w:val="24"/>
          <w:szCs w:val="24"/>
        </w:rPr>
        <w:t>tures</w:t>
      </w:r>
      <w:r w:rsidRPr="008B0109">
        <w:rPr>
          <w:rFonts w:ascii="Times New Roman" w:hAnsi="Times New Roman" w:cs="Times New Roman"/>
          <w:sz w:val="24"/>
          <w:szCs w:val="24"/>
          <w:lang w:val="el-GR"/>
        </w:rPr>
        <w:t xml:space="preserve"> μεταξύ τους παρατηρήσαμε ότι υπήρχαν κάποια που είχαν αρκετά ψηλό δείκτη </w:t>
      </w:r>
      <w:r w:rsidRPr="008B0109">
        <w:rPr>
          <w:rFonts w:ascii="Times New Roman" w:hAnsi="Times New Roman" w:cs="Times New Roman"/>
          <w:sz w:val="24"/>
          <w:szCs w:val="24"/>
        </w:rPr>
        <w:t>correlation</w:t>
      </w:r>
      <w:r w:rsidRPr="008B0109">
        <w:rPr>
          <w:rFonts w:ascii="Times New Roman" w:hAnsi="Times New Roman" w:cs="Times New Roman"/>
          <w:sz w:val="24"/>
          <w:szCs w:val="24"/>
          <w:lang w:val="el-GR"/>
        </w:rPr>
        <w:t xml:space="preserve"> και θα έπρεπε κάποια από αυτά τα χαρακτηριστικά να γίνουν </w:t>
      </w:r>
      <w:r w:rsidRPr="008B0109">
        <w:rPr>
          <w:rFonts w:ascii="Times New Roman" w:hAnsi="Times New Roman" w:cs="Times New Roman"/>
          <w:sz w:val="24"/>
          <w:szCs w:val="24"/>
        </w:rPr>
        <w:t>drop</w:t>
      </w:r>
      <w:r w:rsidRPr="008B0109">
        <w:rPr>
          <w:rFonts w:ascii="Times New Roman" w:hAnsi="Times New Roman" w:cs="Times New Roman"/>
          <w:sz w:val="24"/>
          <w:szCs w:val="24"/>
          <w:lang w:val="el-GR"/>
        </w:rPr>
        <w:t xml:space="preserve">. </w:t>
      </w:r>
    </w:p>
    <w:p w14:paraId="773E5922" w14:textId="77777777" w:rsidR="007B2BE7" w:rsidRPr="008B0109" w:rsidRDefault="007B2BE7" w:rsidP="007B2BE7">
      <w:pPr>
        <w:rPr>
          <w:rFonts w:ascii="Times New Roman" w:hAnsi="Times New Roman" w:cs="Times New Roman"/>
          <w:sz w:val="24"/>
          <w:szCs w:val="24"/>
          <w:lang w:val="el-GR"/>
        </w:rPr>
      </w:pPr>
      <w:r w:rsidRPr="008B0109">
        <w:rPr>
          <w:rFonts w:ascii="Times New Roman" w:hAnsi="Times New Roman" w:cs="Times New Roman"/>
          <w:sz w:val="24"/>
          <w:szCs w:val="24"/>
        </w:rPr>
        <w:t>CarageCars -&gt; GarageArea</w:t>
      </w:r>
    </w:p>
    <w:p w14:paraId="2DEE6A8F" w14:textId="4AF80E03" w:rsidR="007B2BE7" w:rsidRPr="008B0109" w:rsidRDefault="007B2BE7" w:rsidP="007B2BE7">
      <w:pPr>
        <w:rPr>
          <w:rFonts w:ascii="Times New Roman" w:hAnsi="Times New Roman" w:cs="Times New Roman"/>
          <w:b/>
          <w:bCs/>
          <w:sz w:val="24"/>
          <w:szCs w:val="24"/>
          <w:lang w:val="el-GR"/>
        </w:rPr>
      </w:pPr>
      <w:r w:rsidRPr="008B0109">
        <w:rPr>
          <w:rFonts w:ascii="Times New Roman" w:hAnsi="Times New Roman" w:cs="Times New Roman"/>
          <w:b/>
          <w:bCs/>
          <w:sz w:val="24"/>
          <w:szCs w:val="24"/>
          <w:lang w:val="el-GR"/>
        </w:rPr>
        <w:t xml:space="preserve">Επεξήγηση: </w:t>
      </w:r>
      <w:r w:rsidRPr="008B0109">
        <w:rPr>
          <w:rFonts w:ascii="Times New Roman" w:hAnsi="Times New Roman" w:cs="Times New Roman"/>
          <w:sz w:val="24"/>
          <w:szCs w:val="24"/>
          <w:lang w:val="el-GR"/>
        </w:rPr>
        <w:t xml:space="preserve">Τα δεδομένα για το </w:t>
      </w:r>
      <w:r w:rsidRPr="008B0109">
        <w:rPr>
          <w:rFonts w:ascii="Times New Roman" w:hAnsi="Times New Roman" w:cs="Times New Roman"/>
          <w:sz w:val="24"/>
          <w:szCs w:val="24"/>
          <w:lang w:val="en-US"/>
        </w:rPr>
        <w:t>garagecars</w:t>
      </w:r>
      <w:r w:rsidRPr="008B0109">
        <w:rPr>
          <w:rFonts w:ascii="Times New Roman" w:hAnsi="Times New Roman" w:cs="Times New Roman"/>
          <w:sz w:val="24"/>
          <w:szCs w:val="24"/>
          <w:lang w:val="el-GR"/>
        </w:rPr>
        <w:t xml:space="preserve"> είναι 1 ή 2 σε αντίθεση με το </w:t>
      </w:r>
      <w:r w:rsidRPr="008B0109">
        <w:rPr>
          <w:rFonts w:ascii="Times New Roman" w:hAnsi="Times New Roman" w:cs="Times New Roman"/>
          <w:sz w:val="24"/>
          <w:szCs w:val="24"/>
          <w:lang w:val="en-US"/>
        </w:rPr>
        <w:t>garage</w:t>
      </w:r>
      <w:r w:rsidRPr="008B0109">
        <w:rPr>
          <w:rFonts w:ascii="Times New Roman" w:hAnsi="Times New Roman" w:cs="Times New Roman"/>
          <w:sz w:val="24"/>
          <w:szCs w:val="24"/>
          <w:lang w:val="el-GR"/>
        </w:rPr>
        <w:t xml:space="preserve"> </w:t>
      </w:r>
      <w:r w:rsidRPr="008B0109">
        <w:rPr>
          <w:rFonts w:ascii="Times New Roman" w:hAnsi="Times New Roman" w:cs="Times New Roman"/>
          <w:sz w:val="24"/>
          <w:szCs w:val="24"/>
          <w:lang w:val="en-US"/>
        </w:rPr>
        <w:t>area</w:t>
      </w:r>
      <w:r w:rsidRPr="008B0109">
        <w:rPr>
          <w:rFonts w:ascii="Times New Roman" w:hAnsi="Times New Roman" w:cs="Times New Roman"/>
          <w:sz w:val="24"/>
          <w:szCs w:val="24"/>
          <w:lang w:val="el-GR"/>
        </w:rPr>
        <w:t xml:space="preserve"> το οποίο περιέχει το εμβαδό του χώρου. Οι 2 αυτές μετρικές είναι σχεδόν άμεσα </w:t>
      </w:r>
      <w:r w:rsidR="008B47A4">
        <w:rPr>
          <w:rFonts w:ascii="Times New Roman" w:hAnsi="Times New Roman" w:cs="Times New Roman"/>
          <w:sz w:val="24"/>
          <w:szCs w:val="24"/>
          <w:lang w:val="el-GR"/>
        </w:rPr>
        <w:t>συσχετιζόμενες</w:t>
      </w:r>
      <w:r w:rsidRPr="008B0109">
        <w:rPr>
          <w:rFonts w:ascii="Times New Roman" w:hAnsi="Times New Roman" w:cs="Times New Roman"/>
          <w:sz w:val="24"/>
          <w:szCs w:val="24"/>
          <w:lang w:val="el-GR"/>
        </w:rPr>
        <w:t xml:space="preserve"> (</w:t>
      </w:r>
      <w:r w:rsidRPr="008B0109">
        <w:rPr>
          <w:rFonts w:ascii="Times New Roman" w:hAnsi="Times New Roman" w:cs="Times New Roman"/>
          <w:sz w:val="24"/>
          <w:szCs w:val="24"/>
          <w:lang w:val="en-US"/>
        </w:rPr>
        <w:t>correlation</w:t>
      </w:r>
      <w:r w:rsidRPr="008B0109">
        <w:rPr>
          <w:rFonts w:ascii="Times New Roman" w:hAnsi="Times New Roman" w:cs="Times New Roman"/>
          <w:sz w:val="24"/>
          <w:szCs w:val="24"/>
          <w:lang w:val="el-GR"/>
        </w:rPr>
        <w:t xml:space="preserve"> = 0.88) αφού όσο μεγαλύτερος είναι ο χώρος τόσα περισσότερα αυτοκίνητα θα μπορούν να σταθμεύσουν</w:t>
      </w:r>
    </w:p>
    <w:p w14:paraId="2E7AB782" w14:textId="77777777" w:rsidR="007B2BE7" w:rsidRPr="008B0109" w:rsidRDefault="007B2BE7" w:rsidP="007B2BE7">
      <w:pPr>
        <w:pStyle w:val="ListParagraph"/>
        <w:numPr>
          <w:ilvl w:val="0"/>
          <w:numId w:val="1"/>
        </w:numPr>
        <w:rPr>
          <w:rFonts w:ascii="Times New Roman" w:hAnsi="Times New Roman" w:cs="Times New Roman"/>
          <w:sz w:val="24"/>
          <w:szCs w:val="24"/>
          <w:lang w:val="el-GR"/>
        </w:rPr>
      </w:pPr>
      <w:r w:rsidRPr="008B0109">
        <w:rPr>
          <w:rFonts w:ascii="Times New Roman" w:hAnsi="Times New Roman" w:cs="Times New Roman"/>
          <w:sz w:val="24"/>
          <w:szCs w:val="24"/>
        </w:rPr>
        <w:t>Totrmsabvgrd, 1stFlrSf -&gt; GrLivArea</w:t>
      </w:r>
    </w:p>
    <w:p w14:paraId="34DEBB9C" w14:textId="00843848" w:rsidR="007B2BE7" w:rsidRPr="008B0109" w:rsidRDefault="007B2BE7" w:rsidP="007B2BE7">
      <w:pPr>
        <w:rPr>
          <w:rFonts w:ascii="Times New Roman" w:hAnsi="Times New Roman" w:cs="Times New Roman"/>
          <w:sz w:val="24"/>
          <w:szCs w:val="24"/>
          <w:lang w:val="el-GR"/>
        </w:rPr>
      </w:pPr>
      <w:r w:rsidRPr="008B0109">
        <w:rPr>
          <w:rFonts w:ascii="Times New Roman" w:hAnsi="Times New Roman" w:cs="Times New Roman"/>
          <w:b/>
          <w:bCs/>
          <w:sz w:val="24"/>
          <w:szCs w:val="24"/>
          <w:lang w:val="el-GR"/>
        </w:rPr>
        <w:t>Επεξήγηση:</w:t>
      </w:r>
      <w:r w:rsidR="008B0109" w:rsidRPr="008B0109">
        <w:rPr>
          <w:rFonts w:ascii="Times New Roman" w:hAnsi="Times New Roman" w:cs="Times New Roman"/>
          <w:b/>
          <w:bCs/>
          <w:sz w:val="24"/>
          <w:szCs w:val="24"/>
          <w:lang w:val="el-GR"/>
        </w:rPr>
        <w:t xml:space="preserve"> </w:t>
      </w:r>
      <w:r w:rsidR="008B0109" w:rsidRPr="008B0109">
        <w:rPr>
          <w:rFonts w:ascii="Times New Roman" w:hAnsi="Times New Roman" w:cs="Times New Roman"/>
          <w:sz w:val="24"/>
          <w:szCs w:val="24"/>
          <w:lang w:val="el-GR"/>
        </w:rPr>
        <w:t xml:space="preserve">Παρατηρήσαμε πως η συσχέτιση των δύο στηλών </w:t>
      </w:r>
      <w:r w:rsidR="008B0109" w:rsidRPr="008B0109">
        <w:rPr>
          <w:rFonts w:ascii="Times New Roman" w:hAnsi="Times New Roman" w:cs="Times New Roman"/>
          <w:sz w:val="24"/>
          <w:szCs w:val="24"/>
          <w:lang w:val="en-US"/>
        </w:rPr>
        <w:t>Totrmsabvgrd</w:t>
      </w:r>
      <w:r w:rsidR="008B0109" w:rsidRPr="008B0109">
        <w:rPr>
          <w:rFonts w:ascii="Times New Roman" w:hAnsi="Times New Roman" w:cs="Times New Roman"/>
          <w:sz w:val="24"/>
          <w:szCs w:val="24"/>
          <w:lang w:val="el-GR"/>
        </w:rPr>
        <w:t xml:space="preserve">, </w:t>
      </w:r>
      <w:r w:rsidR="008B0109" w:rsidRPr="008B0109">
        <w:rPr>
          <w:rFonts w:ascii="Times New Roman" w:hAnsi="Times New Roman" w:cs="Times New Roman"/>
          <w:sz w:val="24"/>
          <w:szCs w:val="24"/>
          <w:lang w:val="el-GR"/>
        </w:rPr>
        <w:lastRenderedPageBreak/>
        <w:t>1</w:t>
      </w:r>
      <w:r w:rsidR="008B0109" w:rsidRPr="008B0109">
        <w:rPr>
          <w:rFonts w:ascii="Times New Roman" w:hAnsi="Times New Roman" w:cs="Times New Roman"/>
          <w:sz w:val="24"/>
          <w:szCs w:val="24"/>
          <w:lang w:val="en-US"/>
        </w:rPr>
        <w:t>stFlrSf</w:t>
      </w:r>
      <w:r w:rsidR="008B0109" w:rsidRPr="008B0109">
        <w:rPr>
          <w:rFonts w:ascii="Times New Roman" w:hAnsi="Times New Roman" w:cs="Times New Roman"/>
          <w:sz w:val="24"/>
          <w:szCs w:val="24"/>
          <w:lang w:val="el-GR"/>
        </w:rPr>
        <w:t xml:space="preserve"> είχαν αρκετά υψηλή τιμή με το </w:t>
      </w:r>
      <w:r w:rsidR="008B0109" w:rsidRPr="008B0109">
        <w:rPr>
          <w:rFonts w:ascii="Times New Roman" w:hAnsi="Times New Roman" w:cs="Times New Roman"/>
          <w:sz w:val="24"/>
          <w:szCs w:val="24"/>
          <w:lang w:val="en-US"/>
        </w:rPr>
        <w:t>GrLivArea</w:t>
      </w:r>
      <w:r w:rsidR="008B0109" w:rsidRPr="008B0109">
        <w:rPr>
          <w:rFonts w:ascii="Times New Roman" w:hAnsi="Times New Roman" w:cs="Times New Roman"/>
          <w:sz w:val="24"/>
          <w:szCs w:val="24"/>
          <w:lang w:val="el-GR"/>
        </w:rPr>
        <w:t xml:space="preserve"> οπόταν αποφασίσαμε να αφήσουμε το </w:t>
      </w:r>
      <w:r w:rsidR="008B0109" w:rsidRPr="008B0109">
        <w:rPr>
          <w:rFonts w:ascii="Times New Roman" w:hAnsi="Times New Roman" w:cs="Times New Roman"/>
          <w:sz w:val="24"/>
          <w:szCs w:val="24"/>
          <w:lang w:val="en-US"/>
        </w:rPr>
        <w:t>GrLivArea</w:t>
      </w:r>
      <w:r w:rsidR="008B0109" w:rsidRPr="008B0109">
        <w:rPr>
          <w:rFonts w:ascii="Times New Roman" w:hAnsi="Times New Roman" w:cs="Times New Roman"/>
          <w:sz w:val="24"/>
          <w:szCs w:val="24"/>
          <w:lang w:val="el-GR"/>
        </w:rPr>
        <w:t xml:space="preserve">. Η συσχέτιση του </w:t>
      </w:r>
      <w:r w:rsidR="008B0109" w:rsidRPr="008B0109">
        <w:rPr>
          <w:rFonts w:ascii="Times New Roman" w:hAnsi="Times New Roman" w:cs="Times New Roman"/>
          <w:sz w:val="24"/>
          <w:szCs w:val="24"/>
          <w:lang w:val="en-US"/>
        </w:rPr>
        <w:t>Totrmsabvgrd</w:t>
      </w:r>
      <w:r w:rsidR="008B0109" w:rsidRPr="008B0109">
        <w:rPr>
          <w:rFonts w:ascii="Times New Roman" w:hAnsi="Times New Roman" w:cs="Times New Roman"/>
          <w:sz w:val="24"/>
          <w:szCs w:val="24"/>
          <w:lang w:val="el-GR"/>
        </w:rPr>
        <w:t xml:space="preserve"> και </w:t>
      </w:r>
      <w:r w:rsidR="008B0109" w:rsidRPr="008B0109">
        <w:rPr>
          <w:rFonts w:ascii="Times New Roman" w:hAnsi="Times New Roman" w:cs="Times New Roman"/>
          <w:sz w:val="24"/>
          <w:szCs w:val="24"/>
          <w:lang w:val="en-US"/>
        </w:rPr>
        <w:t>GrLivArea</w:t>
      </w:r>
      <w:r w:rsidR="008B0109" w:rsidRPr="008B0109">
        <w:rPr>
          <w:rFonts w:ascii="Times New Roman" w:hAnsi="Times New Roman" w:cs="Times New Roman"/>
          <w:sz w:val="24"/>
          <w:szCs w:val="24"/>
          <w:lang w:val="el-GR"/>
        </w:rPr>
        <w:t xml:space="preserve"> είναι ψηλή αφού όσο </w:t>
      </w:r>
      <w:r w:rsidR="008B47A4" w:rsidRPr="008B0109">
        <w:rPr>
          <w:rFonts w:ascii="Times New Roman" w:hAnsi="Times New Roman" w:cs="Times New Roman"/>
          <w:sz w:val="24"/>
          <w:szCs w:val="24"/>
          <w:lang w:val="el-GR"/>
        </w:rPr>
        <w:t>μεγαλύτερο</w:t>
      </w:r>
      <w:r w:rsidR="008B0109" w:rsidRPr="008B0109">
        <w:rPr>
          <w:rFonts w:ascii="Times New Roman" w:hAnsi="Times New Roman" w:cs="Times New Roman"/>
          <w:sz w:val="24"/>
          <w:szCs w:val="24"/>
          <w:lang w:val="el-GR"/>
        </w:rPr>
        <w:t xml:space="preserve"> το εμβαδόν του σπιτιού είναι λογικό να έχει περισσότερα δωμάτια</w:t>
      </w:r>
      <w:r w:rsidR="008B0109" w:rsidRPr="008B0109">
        <w:rPr>
          <w:rFonts w:ascii="Times New Roman" w:hAnsi="Times New Roman" w:cs="Times New Roman"/>
          <w:b/>
          <w:bCs/>
          <w:sz w:val="24"/>
          <w:szCs w:val="24"/>
          <w:lang w:val="el-GR"/>
        </w:rPr>
        <w:t>.</w:t>
      </w:r>
    </w:p>
    <w:p w14:paraId="5FD03127" w14:textId="230F794B" w:rsidR="007B2BE7" w:rsidRPr="008B0109" w:rsidRDefault="007B2BE7" w:rsidP="007B2BE7">
      <w:pPr>
        <w:pStyle w:val="ListParagraph"/>
        <w:numPr>
          <w:ilvl w:val="0"/>
          <w:numId w:val="1"/>
        </w:numPr>
        <w:rPr>
          <w:rFonts w:ascii="Times New Roman" w:hAnsi="Times New Roman" w:cs="Times New Roman"/>
          <w:sz w:val="24"/>
          <w:szCs w:val="24"/>
          <w:lang w:val="el-GR"/>
        </w:rPr>
      </w:pPr>
      <w:r w:rsidRPr="008B0109">
        <w:rPr>
          <w:rFonts w:ascii="Times New Roman" w:hAnsi="Times New Roman" w:cs="Times New Roman"/>
          <w:sz w:val="24"/>
          <w:szCs w:val="24"/>
        </w:rPr>
        <w:t>Exterior2nd -&gt; Exterior1st</w:t>
      </w:r>
    </w:p>
    <w:p w14:paraId="50FA8B12" w14:textId="5A307F3B" w:rsidR="007B2BE7" w:rsidRPr="008B0109" w:rsidRDefault="007B2BE7" w:rsidP="007B2BE7">
      <w:pPr>
        <w:rPr>
          <w:rFonts w:ascii="Times New Roman" w:hAnsi="Times New Roman" w:cs="Times New Roman"/>
          <w:b/>
          <w:bCs/>
          <w:sz w:val="24"/>
          <w:szCs w:val="24"/>
          <w:lang w:val="el-GR"/>
        </w:rPr>
      </w:pPr>
      <w:r w:rsidRPr="008B0109">
        <w:rPr>
          <w:rFonts w:ascii="Times New Roman" w:hAnsi="Times New Roman" w:cs="Times New Roman"/>
          <w:b/>
          <w:bCs/>
          <w:sz w:val="24"/>
          <w:szCs w:val="24"/>
          <w:lang w:val="el-GR"/>
        </w:rPr>
        <w:t>Επεξήγηση:</w:t>
      </w:r>
      <w:r w:rsidR="008B0109" w:rsidRPr="008B0109">
        <w:rPr>
          <w:rFonts w:ascii="Times New Roman" w:hAnsi="Times New Roman" w:cs="Times New Roman"/>
          <w:b/>
          <w:bCs/>
          <w:sz w:val="24"/>
          <w:szCs w:val="24"/>
          <w:lang w:val="el-GR"/>
        </w:rPr>
        <w:t xml:space="preserve"> </w:t>
      </w:r>
      <w:r w:rsidR="008B0109" w:rsidRPr="008B0109">
        <w:rPr>
          <w:rFonts w:ascii="Times New Roman" w:hAnsi="Times New Roman" w:cs="Times New Roman"/>
          <w:sz w:val="24"/>
          <w:szCs w:val="24"/>
          <w:lang w:val="el-GR"/>
        </w:rPr>
        <w:t xml:space="preserve">Παρατηρήσαμε πως το </w:t>
      </w:r>
      <w:r w:rsidR="008B0109" w:rsidRPr="008B0109">
        <w:rPr>
          <w:rFonts w:ascii="Times New Roman" w:hAnsi="Times New Roman" w:cs="Times New Roman"/>
          <w:sz w:val="24"/>
          <w:szCs w:val="24"/>
          <w:lang w:val="en-US"/>
        </w:rPr>
        <w:t>Exterior</w:t>
      </w:r>
      <w:r w:rsidR="008B0109" w:rsidRPr="008B0109">
        <w:rPr>
          <w:rFonts w:ascii="Times New Roman" w:hAnsi="Times New Roman" w:cs="Times New Roman"/>
          <w:sz w:val="24"/>
          <w:szCs w:val="24"/>
          <w:lang w:val="el-GR"/>
        </w:rPr>
        <w:t>2</w:t>
      </w:r>
      <w:r w:rsidR="008B0109" w:rsidRPr="008B0109">
        <w:rPr>
          <w:rFonts w:ascii="Times New Roman" w:hAnsi="Times New Roman" w:cs="Times New Roman"/>
          <w:sz w:val="24"/>
          <w:szCs w:val="24"/>
          <w:lang w:val="en-US"/>
        </w:rPr>
        <w:t>nd</w:t>
      </w:r>
      <w:r w:rsidR="008B0109" w:rsidRPr="008B0109">
        <w:rPr>
          <w:rFonts w:ascii="Times New Roman" w:hAnsi="Times New Roman" w:cs="Times New Roman"/>
          <w:sz w:val="24"/>
          <w:szCs w:val="24"/>
          <w:lang w:val="el-GR"/>
        </w:rPr>
        <w:t xml:space="preserve"> και </w:t>
      </w:r>
      <w:r w:rsidR="008B0109" w:rsidRPr="008B0109">
        <w:rPr>
          <w:rFonts w:ascii="Times New Roman" w:hAnsi="Times New Roman" w:cs="Times New Roman"/>
          <w:sz w:val="24"/>
          <w:szCs w:val="24"/>
          <w:lang w:val="en-US"/>
        </w:rPr>
        <w:t>Exterior</w:t>
      </w:r>
      <w:r w:rsidR="008B0109" w:rsidRPr="008B0109">
        <w:rPr>
          <w:rFonts w:ascii="Times New Roman" w:hAnsi="Times New Roman" w:cs="Times New Roman"/>
          <w:sz w:val="24"/>
          <w:szCs w:val="24"/>
          <w:lang w:val="el-GR"/>
        </w:rPr>
        <w:t>1</w:t>
      </w:r>
      <w:r w:rsidR="008B0109" w:rsidRPr="008B0109">
        <w:rPr>
          <w:rFonts w:ascii="Times New Roman" w:hAnsi="Times New Roman" w:cs="Times New Roman"/>
          <w:sz w:val="24"/>
          <w:szCs w:val="24"/>
          <w:lang w:val="en-US"/>
        </w:rPr>
        <w:t>st</w:t>
      </w:r>
      <w:r w:rsidR="008B0109" w:rsidRPr="008B0109">
        <w:rPr>
          <w:rFonts w:ascii="Times New Roman" w:hAnsi="Times New Roman" w:cs="Times New Roman"/>
          <w:sz w:val="24"/>
          <w:szCs w:val="24"/>
          <w:lang w:val="el-GR"/>
        </w:rPr>
        <w:t xml:space="preserve"> έχουν ψηλή συσχέτιση και αποφασίσαμε να κρατήσουμε το </w:t>
      </w:r>
      <w:r w:rsidR="008B0109" w:rsidRPr="008B0109">
        <w:rPr>
          <w:rFonts w:ascii="Times New Roman" w:hAnsi="Times New Roman" w:cs="Times New Roman"/>
          <w:sz w:val="24"/>
          <w:szCs w:val="24"/>
          <w:lang w:val="en-US"/>
        </w:rPr>
        <w:t>Exterior</w:t>
      </w:r>
      <w:r w:rsidR="008B0109" w:rsidRPr="008B0109">
        <w:rPr>
          <w:rFonts w:ascii="Times New Roman" w:hAnsi="Times New Roman" w:cs="Times New Roman"/>
          <w:sz w:val="24"/>
          <w:szCs w:val="24"/>
          <w:lang w:val="el-GR"/>
        </w:rPr>
        <w:t>1</w:t>
      </w:r>
      <w:r w:rsidR="008B0109" w:rsidRPr="008B0109">
        <w:rPr>
          <w:rFonts w:ascii="Times New Roman" w:hAnsi="Times New Roman" w:cs="Times New Roman"/>
          <w:sz w:val="24"/>
          <w:szCs w:val="24"/>
          <w:lang w:val="en-US"/>
        </w:rPr>
        <w:t>st</w:t>
      </w:r>
      <w:r w:rsidR="008B0109" w:rsidRPr="008B0109">
        <w:rPr>
          <w:rFonts w:ascii="Times New Roman" w:hAnsi="Times New Roman" w:cs="Times New Roman"/>
          <w:sz w:val="24"/>
          <w:szCs w:val="24"/>
          <w:lang w:val="el-GR"/>
        </w:rPr>
        <w:t>. Παρατηρήσαμε πως τα περισσότερα σπίτια έχουν μόνο μια επένδυση του ίδιου υλικού και γ’ αυτό έχουν υψηλή συσχέτιση.</w:t>
      </w:r>
    </w:p>
    <w:p w14:paraId="36B60C94" w14:textId="66DC033C" w:rsidR="007B2BE7" w:rsidRPr="008B0109" w:rsidRDefault="007B2BE7" w:rsidP="007B2BE7">
      <w:pPr>
        <w:pStyle w:val="ListParagraph"/>
        <w:numPr>
          <w:ilvl w:val="0"/>
          <w:numId w:val="1"/>
        </w:numPr>
        <w:rPr>
          <w:rFonts w:ascii="Times New Roman" w:hAnsi="Times New Roman" w:cs="Times New Roman"/>
          <w:sz w:val="24"/>
          <w:szCs w:val="24"/>
          <w:lang w:val="el-GR"/>
        </w:rPr>
      </w:pPr>
      <w:r w:rsidRPr="008B0109">
        <w:rPr>
          <w:rFonts w:ascii="Times New Roman" w:hAnsi="Times New Roman" w:cs="Times New Roman"/>
          <w:sz w:val="24"/>
          <w:szCs w:val="24"/>
        </w:rPr>
        <w:t>GarageYrBlt</w:t>
      </w:r>
      <w:r w:rsidRPr="008B0109">
        <w:rPr>
          <w:rFonts w:ascii="Times New Roman" w:hAnsi="Times New Roman" w:cs="Times New Roman"/>
          <w:sz w:val="24"/>
          <w:szCs w:val="24"/>
          <w:lang w:val="el-GR"/>
        </w:rPr>
        <w:t xml:space="preserve"> (χρονολογία που κτίστηκε το </w:t>
      </w:r>
      <w:r w:rsidRPr="008B0109">
        <w:rPr>
          <w:rFonts w:ascii="Times New Roman" w:hAnsi="Times New Roman" w:cs="Times New Roman"/>
          <w:sz w:val="24"/>
          <w:szCs w:val="24"/>
        </w:rPr>
        <w:t>garage</w:t>
      </w:r>
      <w:r w:rsidRPr="008B0109">
        <w:rPr>
          <w:rFonts w:ascii="Times New Roman" w:hAnsi="Times New Roman" w:cs="Times New Roman"/>
          <w:sz w:val="24"/>
          <w:szCs w:val="24"/>
          <w:lang w:val="el-GR"/>
        </w:rPr>
        <w:t xml:space="preserve">) -&gt; </w:t>
      </w:r>
      <w:r w:rsidRPr="008B0109">
        <w:rPr>
          <w:rFonts w:ascii="Times New Roman" w:hAnsi="Times New Roman" w:cs="Times New Roman"/>
          <w:sz w:val="24"/>
          <w:szCs w:val="24"/>
        </w:rPr>
        <w:t>YearBulit</w:t>
      </w:r>
      <w:r w:rsidRPr="008B0109">
        <w:rPr>
          <w:rFonts w:ascii="Times New Roman" w:hAnsi="Times New Roman" w:cs="Times New Roman"/>
          <w:sz w:val="24"/>
          <w:szCs w:val="24"/>
          <w:lang w:val="el-GR"/>
        </w:rPr>
        <w:t xml:space="preserve"> (</w:t>
      </w:r>
      <w:r w:rsidR="008B0109" w:rsidRPr="008B0109">
        <w:rPr>
          <w:rFonts w:ascii="Times New Roman" w:hAnsi="Times New Roman" w:cs="Times New Roman"/>
          <w:sz w:val="24"/>
          <w:szCs w:val="24"/>
          <w:lang w:val="el-GR"/>
        </w:rPr>
        <w:t>χρονολογία</w:t>
      </w:r>
      <w:r w:rsidRPr="008B0109">
        <w:rPr>
          <w:rFonts w:ascii="Times New Roman" w:hAnsi="Times New Roman" w:cs="Times New Roman"/>
          <w:sz w:val="24"/>
          <w:szCs w:val="24"/>
          <w:lang w:val="el-GR"/>
        </w:rPr>
        <w:t xml:space="preserve"> που </w:t>
      </w:r>
      <w:r w:rsidR="008B0109" w:rsidRPr="008B0109">
        <w:rPr>
          <w:rFonts w:ascii="Times New Roman" w:hAnsi="Times New Roman" w:cs="Times New Roman"/>
          <w:sz w:val="24"/>
          <w:szCs w:val="24"/>
          <w:lang w:val="el-GR"/>
        </w:rPr>
        <w:t>κτίστηκε</w:t>
      </w:r>
      <w:r w:rsidRPr="008B0109">
        <w:rPr>
          <w:rFonts w:ascii="Times New Roman" w:hAnsi="Times New Roman" w:cs="Times New Roman"/>
          <w:sz w:val="24"/>
          <w:szCs w:val="24"/>
          <w:lang w:val="el-GR"/>
        </w:rPr>
        <w:t xml:space="preserve"> το σπίτι)</w:t>
      </w:r>
    </w:p>
    <w:p w14:paraId="010D57D8" w14:textId="70F7571A" w:rsidR="007B2BE7" w:rsidRPr="008B0109" w:rsidRDefault="007B2BE7" w:rsidP="007B2BE7">
      <w:pPr>
        <w:rPr>
          <w:rFonts w:ascii="Times New Roman" w:hAnsi="Times New Roman" w:cs="Times New Roman"/>
          <w:b/>
          <w:bCs/>
          <w:sz w:val="24"/>
          <w:szCs w:val="24"/>
          <w:lang w:val="el-GR"/>
        </w:rPr>
      </w:pPr>
      <w:r w:rsidRPr="008B0109">
        <w:rPr>
          <w:rFonts w:ascii="Times New Roman" w:hAnsi="Times New Roman" w:cs="Times New Roman"/>
          <w:b/>
          <w:bCs/>
          <w:sz w:val="24"/>
          <w:szCs w:val="24"/>
          <w:lang w:val="el-GR"/>
        </w:rPr>
        <w:t xml:space="preserve">Επεξήγηση: </w:t>
      </w:r>
      <w:r w:rsidRPr="008B0109">
        <w:rPr>
          <w:rFonts w:ascii="Times New Roman" w:hAnsi="Times New Roman" w:cs="Times New Roman"/>
          <w:sz w:val="24"/>
          <w:szCs w:val="24"/>
          <w:lang w:val="el-GR"/>
        </w:rPr>
        <w:t>Τις περισσότερες φορές οι 2 χρονολογίες συμπίπτουν ή έχουν πολύ λίγη διαφορά σε χρόνια. Επιλέξαμε να κρατήσουμε την χρονολογία που κτίστηκε το σπίτι γιατί πιστεύαμε ότι είναι πολύ πιο σημαντική.</w:t>
      </w:r>
    </w:p>
    <w:p w14:paraId="77EFB748" w14:textId="579C17E6" w:rsidR="007B2BE7" w:rsidRPr="008B0109" w:rsidRDefault="007B2BE7" w:rsidP="007B2BE7">
      <w:pPr>
        <w:pStyle w:val="ListParagraph"/>
        <w:numPr>
          <w:ilvl w:val="0"/>
          <w:numId w:val="1"/>
        </w:numPr>
        <w:rPr>
          <w:rFonts w:ascii="Times New Roman" w:hAnsi="Times New Roman" w:cs="Times New Roman"/>
          <w:sz w:val="24"/>
          <w:szCs w:val="24"/>
          <w:lang w:val="el-GR"/>
        </w:rPr>
      </w:pPr>
      <w:r w:rsidRPr="008B0109">
        <w:rPr>
          <w:rFonts w:ascii="Times New Roman" w:hAnsi="Times New Roman" w:cs="Times New Roman"/>
          <w:sz w:val="24"/>
          <w:szCs w:val="24"/>
        </w:rPr>
        <w:t>MSSubClass -&gt; BldgType</w:t>
      </w:r>
    </w:p>
    <w:p w14:paraId="42573FBE" w14:textId="524A2DF5" w:rsidR="007B2BE7" w:rsidRPr="008B0109" w:rsidRDefault="007B2BE7" w:rsidP="007B2BE7">
      <w:pPr>
        <w:rPr>
          <w:rFonts w:ascii="Times New Roman" w:hAnsi="Times New Roman" w:cs="Times New Roman"/>
          <w:b/>
          <w:bCs/>
          <w:lang w:val="el-GR"/>
        </w:rPr>
      </w:pPr>
      <w:r w:rsidRPr="008B0109">
        <w:rPr>
          <w:rFonts w:ascii="Times New Roman" w:hAnsi="Times New Roman" w:cs="Times New Roman"/>
          <w:b/>
          <w:bCs/>
          <w:sz w:val="24"/>
          <w:szCs w:val="24"/>
          <w:lang w:val="el-GR"/>
        </w:rPr>
        <w:t>Επεξήγηση</w:t>
      </w:r>
      <w:r w:rsidRPr="008B0109">
        <w:rPr>
          <w:rFonts w:ascii="Times New Roman" w:hAnsi="Times New Roman" w:cs="Times New Roman"/>
          <w:b/>
          <w:bCs/>
          <w:lang w:val="el-GR"/>
        </w:rPr>
        <w:t>:</w:t>
      </w:r>
      <w:r w:rsidR="008B0109" w:rsidRPr="008B0109">
        <w:rPr>
          <w:rFonts w:ascii="Times New Roman" w:hAnsi="Times New Roman" w:cs="Times New Roman"/>
          <w:b/>
          <w:bCs/>
          <w:lang w:val="el-GR"/>
        </w:rPr>
        <w:t xml:space="preserve"> </w:t>
      </w:r>
      <w:r w:rsidR="008B0109" w:rsidRPr="008B0109">
        <w:rPr>
          <w:rFonts w:ascii="Times New Roman" w:hAnsi="Times New Roman" w:cs="Times New Roman"/>
          <w:sz w:val="24"/>
          <w:szCs w:val="24"/>
          <w:lang w:val="el-GR"/>
        </w:rPr>
        <w:t xml:space="preserve">Παρατηρήσαμε υψηλή συσχέτιση μεταξύ των δύο στηλών και αποφασίσαμε να κρατήσουμε το </w:t>
      </w:r>
      <w:r w:rsidR="008B0109" w:rsidRPr="008B0109">
        <w:rPr>
          <w:rFonts w:ascii="Times New Roman" w:hAnsi="Times New Roman" w:cs="Times New Roman"/>
          <w:sz w:val="24"/>
          <w:szCs w:val="24"/>
          <w:lang w:val="en-US"/>
        </w:rPr>
        <w:t>BldgType</w:t>
      </w:r>
      <w:r w:rsidR="008B0109" w:rsidRPr="008B0109">
        <w:rPr>
          <w:rFonts w:ascii="Times New Roman" w:hAnsi="Times New Roman" w:cs="Times New Roman"/>
          <w:sz w:val="24"/>
          <w:szCs w:val="24"/>
          <w:lang w:val="el-GR"/>
        </w:rPr>
        <w:t xml:space="preserve"> λόγο του ότι είχε λιγότερα </w:t>
      </w:r>
      <w:r w:rsidR="008B0109" w:rsidRPr="008B0109">
        <w:rPr>
          <w:rFonts w:ascii="Times New Roman" w:hAnsi="Times New Roman" w:cs="Times New Roman"/>
          <w:sz w:val="24"/>
          <w:szCs w:val="24"/>
          <w:lang w:val="en-US"/>
        </w:rPr>
        <w:t>attributes</w:t>
      </w:r>
      <w:r w:rsidR="008B0109" w:rsidRPr="008B0109">
        <w:rPr>
          <w:rFonts w:ascii="Times New Roman" w:hAnsi="Times New Roman" w:cs="Times New Roman"/>
          <w:sz w:val="24"/>
          <w:szCs w:val="24"/>
          <w:lang w:val="el-GR"/>
        </w:rPr>
        <w:t xml:space="preserve">. Και οι δύο στήλες περιγράφουν τον τύπο του σπιτιού με την διαφορά ότι το </w:t>
      </w:r>
      <w:r w:rsidR="008B0109" w:rsidRPr="008B0109">
        <w:rPr>
          <w:rFonts w:ascii="Times New Roman" w:hAnsi="Times New Roman" w:cs="Times New Roman"/>
          <w:sz w:val="24"/>
          <w:szCs w:val="24"/>
          <w:lang w:val="en-US"/>
        </w:rPr>
        <w:t>MSSubClass</w:t>
      </w:r>
      <w:r w:rsidR="008B0109" w:rsidRPr="008B0109">
        <w:rPr>
          <w:rFonts w:ascii="Times New Roman" w:hAnsi="Times New Roman" w:cs="Times New Roman"/>
          <w:sz w:val="24"/>
          <w:szCs w:val="24"/>
          <w:lang w:val="el-GR"/>
        </w:rPr>
        <w:t xml:space="preserve"> έχει περισσότερη λεπτομέρεια στο είδος του σπιτιού.</w:t>
      </w:r>
    </w:p>
    <w:p w14:paraId="2C49F3AD" w14:textId="77777777" w:rsidR="00A3585E" w:rsidRPr="00A3585E" w:rsidRDefault="00A3585E" w:rsidP="00A3585E">
      <w:pPr>
        <w:rPr>
          <w:rFonts w:ascii="Times New Roman" w:hAnsi="Times New Roman" w:cs="Times New Roman"/>
          <w:sz w:val="28"/>
          <w:szCs w:val="28"/>
          <w:u w:val="single"/>
          <w:lang w:val="el-GR"/>
        </w:rPr>
      </w:pPr>
      <w:r w:rsidRPr="00A3585E">
        <w:rPr>
          <w:rFonts w:ascii="Times New Roman" w:hAnsi="Times New Roman" w:cs="Times New Roman"/>
          <w:sz w:val="28"/>
          <w:szCs w:val="28"/>
          <w:u w:val="single"/>
          <w:lang w:val="el-GR"/>
        </w:rPr>
        <w:t>Low Correlated Features</w:t>
      </w:r>
    </w:p>
    <w:p w14:paraId="1BCF5279" w14:textId="774B21E0" w:rsidR="007B2BE7" w:rsidRPr="00A3585E" w:rsidRDefault="00A3585E" w:rsidP="00A3585E">
      <w:pPr>
        <w:rPr>
          <w:rFonts w:ascii="Times New Roman" w:hAnsi="Times New Roman" w:cs="Times New Roman"/>
          <w:sz w:val="24"/>
          <w:szCs w:val="24"/>
          <w:lang w:val="el-GR"/>
        </w:rPr>
      </w:pPr>
      <w:r w:rsidRPr="00A3585E">
        <w:rPr>
          <w:rFonts w:ascii="Times New Roman" w:hAnsi="Times New Roman" w:cs="Times New Roman"/>
          <w:sz w:val="24"/>
          <w:szCs w:val="24"/>
          <w:lang w:val="el-GR"/>
        </w:rPr>
        <w:t xml:space="preserve">Παρατηρώντας το correlation όλων των feutures σε σχέση με την τιμή πώλησης που είναι και το ζητούμενο στο συγκεκριμένο πρόβλημα παρατηρήσαμε ότι κάποια features είχαν πολύ χαμηλό correlation  </w:t>
      </w:r>
      <w:r w:rsidR="008B0109">
        <w:rPr>
          <w:rFonts w:ascii="Times New Roman" w:hAnsi="Times New Roman" w:cs="Times New Roman"/>
          <w:sz w:val="24"/>
          <w:szCs w:val="24"/>
          <w:lang w:val="el-GR"/>
        </w:rPr>
        <w:t>ά</w:t>
      </w:r>
      <w:r w:rsidR="008B0109" w:rsidRPr="00A3585E">
        <w:rPr>
          <w:rFonts w:ascii="Times New Roman" w:hAnsi="Times New Roman" w:cs="Times New Roman"/>
          <w:sz w:val="24"/>
          <w:szCs w:val="24"/>
          <w:lang w:val="el-GR"/>
        </w:rPr>
        <w:t>ρ</w:t>
      </w:r>
      <w:r w:rsidR="008B0109">
        <w:rPr>
          <w:rFonts w:ascii="Times New Roman" w:hAnsi="Times New Roman" w:cs="Times New Roman"/>
          <w:sz w:val="24"/>
          <w:szCs w:val="24"/>
          <w:lang w:val="el-GR"/>
        </w:rPr>
        <w:t>α</w:t>
      </w:r>
      <w:r w:rsidRPr="00A3585E">
        <w:rPr>
          <w:rFonts w:ascii="Times New Roman" w:hAnsi="Times New Roman" w:cs="Times New Roman"/>
          <w:sz w:val="24"/>
          <w:szCs w:val="24"/>
          <w:lang w:val="el-GR"/>
        </w:rPr>
        <w:t xml:space="preserve"> δεν είχαν κάποια σχέση/εξάρτηση με την τιμή οπόταν τα </w:t>
      </w:r>
      <w:r w:rsidRPr="00A3585E">
        <w:rPr>
          <w:rFonts w:ascii="Times New Roman" w:hAnsi="Times New Roman" w:cs="Times New Roman"/>
          <w:sz w:val="24"/>
          <w:szCs w:val="24"/>
          <w:lang w:val="el-GR"/>
        </w:rPr>
        <w:t>συγκεκριμένα χαρακτηριστικά τα κάναμε drop.</w:t>
      </w:r>
    </w:p>
    <w:tbl>
      <w:tblPr>
        <w:tblStyle w:val="TableGrid"/>
        <w:tblW w:w="0" w:type="auto"/>
        <w:tblLook w:val="04A0" w:firstRow="1" w:lastRow="0" w:firstColumn="1" w:lastColumn="0" w:noHBand="0" w:noVBand="1"/>
      </w:tblPr>
      <w:tblGrid>
        <w:gridCol w:w="2162"/>
        <w:gridCol w:w="1986"/>
      </w:tblGrid>
      <w:tr w:rsidR="00A3585E" w:rsidRPr="00A3585E" w14:paraId="34BB1018" w14:textId="77777777" w:rsidTr="00EC278F">
        <w:tc>
          <w:tcPr>
            <w:tcW w:w="4508" w:type="dxa"/>
          </w:tcPr>
          <w:p w14:paraId="49468B71" w14:textId="77777777" w:rsidR="00A3585E" w:rsidRPr="00A3585E" w:rsidRDefault="00A3585E" w:rsidP="00A3585E">
            <w:pPr>
              <w:jc w:val="center"/>
              <w:rPr>
                <w:rFonts w:ascii="Times New Roman" w:hAnsi="Times New Roman" w:cs="Times New Roman"/>
                <w:b/>
              </w:rPr>
            </w:pPr>
            <w:r w:rsidRPr="00A3585E">
              <w:rPr>
                <w:rFonts w:ascii="Times New Roman" w:hAnsi="Times New Roman" w:cs="Times New Roman"/>
                <w:b/>
              </w:rPr>
              <w:t>Feature</w:t>
            </w:r>
          </w:p>
        </w:tc>
        <w:tc>
          <w:tcPr>
            <w:tcW w:w="4508" w:type="dxa"/>
          </w:tcPr>
          <w:p w14:paraId="32605574" w14:textId="77777777" w:rsidR="00A3585E" w:rsidRPr="00A3585E" w:rsidRDefault="00A3585E" w:rsidP="00A3585E">
            <w:pPr>
              <w:jc w:val="center"/>
              <w:rPr>
                <w:rFonts w:ascii="Times New Roman" w:hAnsi="Times New Roman" w:cs="Times New Roman"/>
                <w:b/>
              </w:rPr>
            </w:pPr>
            <w:r w:rsidRPr="00A3585E">
              <w:rPr>
                <w:rFonts w:ascii="Times New Roman" w:hAnsi="Times New Roman" w:cs="Times New Roman"/>
                <w:b/>
              </w:rPr>
              <w:t>Correlation with Sale price</w:t>
            </w:r>
          </w:p>
        </w:tc>
      </w:tr>
      <w:tr w:rsidR="00A3585E" w:rsidRPr="00A3585E" w14:paraId="7C1401A0" w14:textId="77777777" w:rsidTr="00EC278F">
        <w:tc>
          <w:tcPr>
            <w:tcW w:w="4508" w:type="dxa"/>
          </w:tcPr>
          <w:p w14:paraId="0765311A"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Street</w:t>
            </w:r>
          </w:p>
        </w:tc>
        <w:tc>
          <w:tcPr>
            <w:tcW w:w="4508" w:type="dxa"/>
          </w:tcPr>
          <w:p w14:paraId="501977C1"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0.04</w:t>
            </w:r>
          </w:p>
        </w:tc>
      </w:tr>
      <w:tr w:rsidR="00A3585E" w:rsidRPr="00A3585E" w14:paraId="3A1D9210" w14:textId="77777777" w:rsidTr="00EC278F">
        <w:tc>
          <w:tcPr>
            <w:tcW w:w="4508" w:type="dxa"/>
          </w:tcPr>
          <w:p w14:paraId="268F4127"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LandContour</w:t>
            </w:r>
          </w:p>
        </w:tc>
        <w:tc>
          <w:tcPr>
            <w:tcW w:w="4508" w:type="dxa"/>
          </w:tcPr>
          <w:p w14:paraId="60C3298B"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0.02</w:t>
            </w:r>
          </w:p>
        </w:tc>
      </w:tr>
      <w:tr w:rsidR="00A3585E" w:rsidRPr="00A3585E" w14:paraId="53ACF8D5" w14:textId="77777777" w:rsidTr="00EC278F">
        <w:tc>
          <w:tcPr>
            <w:tcW w:w="4508" w:type="dxa"/>
          </w:tcPr>
          <w:p w14:paraId="1B793E1D"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Utilities</w:t>
            </w:r>
          </w:p>
        </w:tc>
        <w:tc>
          <w:tcPr>
            <w:tcW w:w="4508" w:type="dxa"/>
          </w:tcPr>
          <w:p w14:paraId="1550B142"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-0.01</w:t>
            </w:r>
          </w:p>
        </w:tc>
      </w:tr>
      <w:tr w:rsidR="00A3585E" w:rsidRPr="00A3585E" w14:paraId="47B98905" w14:textId="77777777" w:rsidTr="00EC278F">
        <w:tc>
          <w:tcPr>
            <w:tcW w:w="4508" w:type="dxa"/>
          </w:tcPr>
          <w:p w14:paraId="2DD2E4A3"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LotConfig</w:t>
            </w:r>
          </w:p>
        </w:tc>
        <w:tc>
          <w:tcPr>
            <w:tcW w:w="4508" w:type="dxa"/>
          </w:tcPr>
          <w:p w14:paraId="0E9A1237"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-0.07</w:t>
            </w:r>
          </w:p>
        </w:tc>
      </w:tr>
      <w:tr w:rsidR="00A3585E" w:rsidRPr="00A3585E" w14:paraId="37A3C196" w14:textId="77777777" w:rsidTr="00EC278F">
        <w:tc>
          <w:tcPr>
            <w:tcW w:w="4508" w:type="dxa"/>
          </w:tcPr>
          <w:p w14:paraId="33CA51C5"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LandSlope</w:t>
            </w:r>
          </w:p>
        </w:tc>
        <w:tc>
          <w:tcPr>
            <w:tcW w:w="4508" w:type="dxa"/>
          </w:tcPr>
          <w:p w14:paraId="73AFBAF2"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0.05</w:t>
            </w:r>
          </w:p>
        </w:tc>
      </w:tr>
      <w:tr w:rsidR="00A3585E" w:rsidRPr="00A3585E" w14:paraId="34FA6C85" w14:textId="77777777" w:rsidTr="00EC278F">
        <w:tc>
          <w:tcPr>
            <w:tcW w:w="4508" w:type="dxa"/>
          </w:tcPr>
          <w:p w14:paraId="20467215"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Condition2</w:t>
            </w:r>
          </w:p>
        </w:tc>
        <w:tc>
          <w:tcPr>
            <w:tcW w:w="4508" w:type="dxa"/>
          </w:tcPr>
          <w:p w14:paraId="49935A42"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0.01</w:t>
            </w:r>
          </w:p>
        </w:tc>
      </w:tr>
      <w:tr w:rsidR="00A3585E" w:rsidRPr="00A3585E" w14:paraId="6A91E9C2" w14:textId="77777777" w:rsidTr="00EC278F">
        <w:tc>
          <w:tcPr>
            <w:tcW w:w="4508" w:type="dxa"/>
          </w:tcPr>
          <w:p w14:paraId="0621FC4B"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MasVnrType</w:t>
            </w:r>
          </w:p>
        </w:tc>
        <w:tc>
          <w:tcPr>
            <w:tcW w:w="4508" w:type="dxa"/>
          </w:tcPr>
          <w:p w14:paraId="60D871C8"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0.02</w:t>
            </w:r>
          </w:p>
        </w:tc>
      </w:tr>
      <w:tr w:rsidR="00A3585E" w:rsidRPr="00A3585E" w14:paraId="4F25BD02" w14:textId="77777777" w:rsidTr="00EC278F">
        <w:tc>
          <w:tcPr>
            <w:tcW w:w="4508" w:type="dxa"/>
          </w:tcPr>
          <w:p w14:paraId="7AC1AB16"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BsmtCond</w:t>
            </w:r>
          </w:p>
        </w:tc>
        <w:tc>
          <w:tcPr>
            <w:tcW w:w="4508" w:type="dxa"/>
          </w:tcPr>
          <w:p w14:paraId="72CD759B"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0.12</w:t>
            </w:r>
          </w:p>
        </w:tc>
      </w:tr>
      <w:tr w:rsidR="00A3585E" w:rsidRPr="00A3585E" w14:paraId="3D9DEB41" w14:textId="77777777" w:rsidTr="00EC278F">
        <w:tc>
          <w:tcPr>
            <w:tcW w:w="4508" w:type="dxa"/>
          </w:tcPr>
          <w:p w14:paraId="75D0DFBF"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BsmtFinType2</w:t>
            </w:r>
          </w:p>
        </w:tc>
        <w:tc>
          <w:tcPr>
            <w:tcW w:w="4508" w:type="dxa"/>
          </w:tcPr>
          <w:p w14:paraId="6924A369"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0.03</w:t>
            </w:r>
          </w:p>
        </w:tc>
      </w:tr>
      <w:tr w:rsidR="00A3585E" w:rsidRPr="00A3585E" w14:paraId="4A89AE84" w14:textId="77777777" w:rsidTr="00EC278F">
        <w:tc>
          <w:tcPr>
            <w:tcW w:w="4508" w:type="dxa"/>
          </w:tcPr>
          <w:p w14:paraId="6E56FCF8"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BsmtFinSF2</w:t>
            </w:r>
          </w:p>
        </w:tc>
        <w:tc>
          <w:tcPr>
            <w:tcW w:w="4508" w:type="dxa"/>
          </w:tcPr>
          <w:p w14:paraId="1A33A690"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-0.01</w:t>
            </w:r>
          </w:p>
        </w:tc>
      </w:tr>
      <w:tr w:rsidR="00A3585E" w:rsidRPr="00A3585E" w14:paraId="75C05B75" w14:textId="77777777" w:rsidTr="00EC278F">
        <w:tc>
          <w:tcPr>
            <w:tcW w:w="4508" w:type="dxa"/>
          </w:tcPr>
          <w:p w14:paraId="1EF8CD61"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BsmtHalfBath</w:t>
            </w:r>
          </w:p>
        </w:tc>
        <w:tc>
          <w:tcPr>
            <w:tcW w:w="4508" w:type="dxa"/>
          </w:tcPr>
          <w:p w14:paraId="49EBCA65"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-0.02</w:t>
            </w:r>
          </w:p>
        </w:tc>
      </w:tr>
      <w:tr w:rsidR="00A3585E" w:rsidRPr="00A3585E" w14:paraId="2FAB5BE4" w14:textId="77777777" w:rsidTr="00EC278F">
        <w:tc>
          <w:tcPr>
            <w:tcW w:w="4508" w:type="dxa"/>
          </w:tcPr>
          <w:p w14:paraId="6F817E61"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LowQualFinSf</w:t>
            </w:r>
          </w:p>
        </w:tc>
        <w:tc>
          <w:tcPr>
            <w:tcW w:w="4508" w:type="dxa"/>
          </w:tcPr>
          <w:p w14:paraId="55DA3836"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-0.03</w:t>
            </w:r>
          </w:p>
        </w:tc>
      </w:tr>
      <w:tr w:rsidR="00A3585E" w:rsidRPr="00A3585E" w14:paraId="48AD24C4" w14:textId="77777777" w:rsidTr="00EC278F">
        <w:tc>
          <w:tcPr>
            <w:tcW w:w="4508" w:type="dxa"/>
          </w:tcPr>
          <w:p w14:paraId="5BF0FF5C"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3SsnPorch</w:t>
            </w:r>
          </w:p>
        </w:tc>
        <w:tc>
          <w:tcPr>
            <w:tcW w:w="4508" w:type="dxa"/>
          </w:tcPr>
          <w:p w14:paraId="47815BD7"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0.04</w:t>
            </w:r>
          </w:p>
        </w:tc>
      </w:tr>
      <w:tr w:rsidR="00A3585E" w:rsidRPr="00A3585E" w14:paraId="2AF5EAAB" w14:textId="77777777" w:rsidTr="00EC278F">
        <w:tc>
          <w:tcPr>
            <w:tcW w:w="4508" w:type="dxa"/>
          </w:tcPr>
          <w:p w14:paraId="35684EFE"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MiscVal</w:t>
            </w:r>
          </w:p>
        </w:tc>
        <w:tc>
          <w:tcPr>
            <w:tcW w:w="4508" w:type="dxa"/>
          </w:tcPr>
          <w:p w14:paraId="7DAB2D4D"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-0.01</w:t>
            </w:r>
          </w:p>
        </w:tc>
      </w:tr>
      <w:tr w:rsidR="00A3585E" w:rsidRPr="00A3585E" w14:paraId="58A291A5" w14:textId="77777777" w:rsidTr="00EC278F">
        <w:tc>
          <w:tcPr>
            <w:tcW w:w="4508" w:type="dxa"/>
          </w:tcPr>
          <w:p w14:paraId="37387A2A"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MoSold</w:t>
            </w:r>
          </w:p>
        </w:tc>
        <w:tc>
          <w:tcPr>
            <w:tcW w:w="4508" w:type="dxa"/>
          </w:tcPr>
          <w:p w14:paraId="0CB36125"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0.05</w:t>
            </w:r>
          </w:p>
        </w:tc>
      </w:tr>
      <w:tr w:rsidR="00A3585E" w:rsidRPr="00A3585E" w14:paraId="654D1A11" w14:textId="77777777" w:rsidTr="00EC278F">
        <w:tc>
          <w:tcPr>
            <w:tcW w:w="4508" w:type="dxa"/>
          </w:tcPr>
          <w:p w14:paraId="6FBA5289"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YrSold</w:t>
            </w:r>
          </w:p>
        </w:tc>
        <w:tc>
          <w:tcPr>
            <w:tcW w:w="4508" w:type="dxa"/>
          </w:tcPr>
          <w:p w14:paraId="59FD4BAD"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-0.03</w:t>
            </w:r>
          </w:p>
        </w:tc>
      </w:tr>
      <w:tr w:rsidR="00A3585E" w:rsidRPr="00A3585E" w14:paraId="6E450F30" w14:textId="77777777" w:rsidTr="00EC278F">
        <w:tc>
          <w:tcPr>
            <w:tcW w:w="4508" w:type="dxa"/>
          </w:tcPr>
          <w:p w14:paraId="59EDDF6E"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RoofMatl</w:t>
            </w:r>
          </w:p>
        </w:tc>
        <w:tc>
          <w:tcPr>
            <w:tcW w:w="4508" w:type="dxa"/>
          </w:tcPr>
          <w:p w14:paraId="15A17653"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0.13</w:t>
            </w:r>
          </w:p>
        </w:tc>
      </w:tr>
      <w:tr w:rsidR="00A3585E" w:rsidRPr="00A3585E" w14:paraId="1F76A052" w14:textId="77777777" w:rsidTr="00EC278F">
        <w:tc>
          <w:tcPr>
            <w:tcW w:w="4508" w:type="dxa"/>
          </w:tcPr>
          <w:p w14:paraId="6A6497C0"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Heating</w:t>
            </w:r>
          </w:p>
        </w:tc>
        <w:tc>
          <w:tcPr>
            <w:tcW w:w="4508" w:type="dxa"/>
          </w:tcPr>
          <w:p w14:paraId="301E8F92"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-0.09</w:t>
            </w:r>
          </w:p>
        </w:tc>
      </w:tr>
      <w:tr w:rsidR="00A3585E" w:rsidRPr="00A3585E" w14:paraId="32D4B44C" w14:textId="77777777" w:rsidTr="00EC278F">
        <w:tc>
          <w:tcPr>
            <w:tcW w:w="4508" w:type="dxa"/>
          </w:tcPr>
          <w:p w14:paraId="24F119D2"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Electrical</w:t>
            </w:r>
          </w:p>
        </w:tc>
        <w:tc>
          <w:tcPr>
            <w:tcW w:w="4508" w:type="dxa"/>
          </w:tcPr>
          <w:p w14:paraId="50785153"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0.23</w:t>
            </w:r>
          </w:p>
        </w:tc>
      </w:tr>
      <w:tr w:rsidR="00A3585E" w:rsidRPr="00A3585E" w14:paraId="47E9F743" w14:textId="77777777" w:rsidTr="00EC278F">
        <w:tc>
          <w:tcPr>
            <w:tcW w:w="4508" w:type="dxa"/>
          </w:tcPr>
          <w:p w14:paraId="2515849A"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Functional</w:t>
            </w:r>
          </w:p>
        </w:tc>
        <w:tc>
          <w:tcPr>
            <w:tcW w:w="4508" w:type="dxa"/>
          </w:tcPr>
          <w:p w14:paraId="458CDC3D"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0.11</w:t>
            </w:r>
          </w:p>
        </w:tc>
      </w:tr>
      <w:tr w:rsidR="00A3585E" w:rsidRPr="00A3585E" w14:paraId="225241A4" w14:textId="77777777" w:rsidTr="00EC278F">
        <w:tc>
          <w:tcPr>
            <w:tcW w:w="4508" w:type="dxa"/>
          </w:tcPr>
          <w:p w14:paraId="75BF9CC7"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GarageQual</w:t>
            </w:r>
          </w:p>
        </w:tc>
        <w:tc>
          <w:tcPr>
            <w:tcW w:w="4508" w:type="dxa"/>
          </w:tcPr>
          <w:p w14:paraId="52EE7D85"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0.09</w:t>
            </w:r>
          </w:p>
        </w:tc>
      </w:tr>
      <w:tr w:rsidR="00A3585E" w:rsidRPr="00A3585E" w14:paraId="71BC5DFD" w14:textId="77777777" w:rsidTr="00EC278F">
        <w:tc>
          <w:tcPr>
            <w:tcW w:w="4508" w:type="dxa"/>
          </w:tcPr>
          <w:p w14:paraId="48AD00C0"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GarageCond</w:t>
            </w:r>
          </w:p>
        </w:tc>
        <w:tc>
          <w:tcPr>
            <w:tcW w:w="4508" w:type="dxa"/>
          </w:tcPr>
          <w:p w14:paraId="3002AD3A"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0.13</w:t>
            </w:r>
          </w:p>
        </w:tc>
      </w:tr>
      <w:tr w:rsidR="00A3585E" w:rsidRPr="00A3585E" w14:paraId="7D6A5700" w14:textId="77777777" w:rsidTr="00EC278F">
        <w:tc>
          <w:tcPr>
            <w:tcW w:w="4508" w:type="dxa"/>
          </w:tcPr>
          <w:p w14:paraId="626E9D88"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PavedDrive</w:t>
            </w:r>
          </w:p>
        </w:tc>
        <w:tc>
          <w:tcPr>
            <w:tcW w:w="4508" w:type="dxa"/>
          </w:tcPr>
          <w:p w14:paraId="489E5687"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0.23</w:t>
            </w:r>
          </w:p>
        </w:tc>
      </w:tr>
      <w:tr w:rsidR="00A3585E" w:rsidRPr="00A3585E" w14:paraId="77AF851C" w14:textId="77777777" w:rsidTr="00EC278F">
        <w:tc>
          <w:tcPr>
            <w:tcW w:w="4508" w:type="dxa"/>
          </w:tcPr>
          <w:p w14:paraId="739892A8"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PoolArea</w:t>
            </w:r>
          </w:p>
        </w:tc>
        <w:tc>
          <w:tcPr>
            <w:tcW w:w="4508" w:type="dxa"/>
          </w:tcPr>
          <w:p w14:paraId="3F3F3A62" w14:textId="77777777" w:rsidR="00A3585E" w:rsidRPr="00A3585E" w:rsidRDefault="00A3585E" w:rsidP="00EC278F">
            <w:pPr>
              <w:rPr>
                <w:rFonts w:ascii="Times New Roman" w:hAnsi="Times New Roman" w:cs="Times New Roman"/>
              </w:rPr>
            </w:pPr>
            <w:r w:rsidRPr="00A3585E">
              <w:rPr>
                <w:rFonts w:ascii="Times New Roman" w:hAnsi="Times New Roman" w:cs="Times New Roman"/>
              </w:rPr>
              <w:t>0.09</w:t>
            </w:r>
          </w:p>
        </w:tc>
      </w:tr>
    </w:tbl>
    <w:p w14:paraId="620D5178" w14:textId="44699665" w:rsidR="00A3585E" w:rsidRPr="00A3585E" w:rsidRDefault="00A3585E" w:rsidP="007B2BE7">
      <w:pPr>
        <w:rPr>
          <w:rFonts w:ascii="Times New Roman" w:hAnsi="Times New Roman" w:cs="Times New Roman"/>
          <w:lang w:val="el-GR"/>
        </w:rPr>
      </w:pPr>
    </w:p>
    <w:p w14:paraId="29252F0C" w14:textId="1C096185" w:rsidR="00A3585E" w:rsidRPr="00A3585E" w:rsidRDefault="00A3585E" w:rsidP="007B2BE7">
      <w:pPr>
        <w:rPr>
          <w:rFonts w:ascii="Times New Roman" w:hAnsi="Times New Roman" w:cs="Times New Roman"/>
          <w:sz w:val="26"/>
          <w:szCs w:val="26"/>
          <w:u w:val="single"/>
          <w:lang w:val="en-US"/>
        </w:rPr>
      </w:pPr>
      <w:bookmarkStart w:id="8" w:name="_Toc133181912"/>
      <w:r w:rsidRPr="00A3585E">
        <w:rPr>
          <w:rFonts w:ascii="Times New Roman" w:hAnsi="Times New Roman" w:cs="Times New Roman"/>
          <w:sz w:val="26"/>
          <w:szCs w:val="26"/>
          <w:u w:val="single"/>
          <w:lang w:val="el-GR"/>
        </w:rPr>
        <w:t>Drop extreme Outliers</w:t>
      </w:r>
    </w:p>
    <w:bookmarkEnd w:id="8"/>
    <w:p w14:paraId="648721CF" w14:textId="2EEEFD84" w:rsidR="00A3585E" w:rsidRDefault="008B47A4" w:rsidP="007B2BE7">
      <w:pPr>
        <w:rPr>
          <w:rFonts w:ascii="Times New Roman" w:hAnsi="Times New Roman" w:cs="Times New Roman"/>
          <w:sz w:val="26"/>
          <w:szCs w:val="26"/>
          <w:u w:val="single"/>
          <w:lang w:val="el-GR"/>
        </w:rPr>
      </w:pPr>
      <w:r w:rsidRPr="00A3585E">
        <w:rPr>
          <w:rFonts w:ascii="Times New Roman" w:hAnsi="Times New Roman" w:cs="Times New Roman"/>
          <w:noProof/>
          <w:lang w:val="el-GR"/>
        </w:rPr>
        <w:drawing>
          <wp:anchor distT="0" distB="0" distL="114300" distR="114300" simplePos="0" relativeHeight="251662336" behindDoc="0" locked="0" layoutInCell="1" allowOverlap="1" wp14:anchorId="5C53F6CC" wp14:editId="5D32EFA8">
            <wp:simplePos x="0" y="0"/>
            <wp:positionH relativeFrom="column">
              <wp:posOffset>0</wp:posOffset>
            </wp:positionH>
            <wp:positionV relativeFrom="paragraph">
              <wp:posOffset>9746</wp:posOffset>
            </wp:positionV>
            <wp:extent cx="3451225" cy="4281805"/>
            <wp:effectExtent l="0" t="0" r="0" b="4445"/>
            <wp:wrapNone/>
            <wp:docPr id="1124579732" name="Picture 112457973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79732" name="Picture 1"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225" cy="4281805"/>
                    </a:xfrm>
                    <a:prstGeom prst="rect">
                      <a:avLst/>
                    </a:prstGeom>
                  </pic:spPr>
                </pic:pic>
              </a:graphicData>
            </a:graphic>
          </wp:anchor>
        </w:drawing>
      </w:r>
    </w:p>
    <w:p w14:paraId="61D7067C" w14:textId="2ED3A043" w:rsidR="008B0109" w:rsidRDefault="008B0109" w:rsidP="007B2BE7">
      <w:pPr>
        <w:rPr>
          <w:rFonts w:ascii="Times New Roman" w:hAnsi="Times New Roman" w:cs="Times New Roman"/>
          <w:sz w:val="26"/>
          <w:szCs w:val="26"/>
          <w:u w:val="single"/>
          <w:lang w:val="el-GR"/>
        </w:rPr>
      </w:pPr>
    </w:p>
    <w:p w14:paraId="2BCF0B00" w14:textId="23283F7D" w:rsidR="008B0109" w:rsidRDefault="008B0109" w:rsidP="007B2BE7">
      <w:pPr>
        <w:rPr>
          <w:rFonts w:ascii="Times New Roman" w:hAnsi="Times New Roman" w:cs="Times New Roman"/>
          <w:sz w:val="26"/>
          <w:szCs w:val="26"/>
          <w:u w:val="single"/>
          <w:lang w:val="el-GR"/>
        </w:rPr>
      </w:pPr>
    </w:p>
    <w:p w14:paraId="47A93C3C" w14:textId="3FF39259" w:rsidR="008B0109" w:rsidRDefault="008B0109" w:rsidP="007B2BE7">
      <w:pPr>
        <w:rPr>
          <w:rFonts w:ascii="Times New Roman" w:hAnsi="Times New Roman" w:cs="Times New Roman"/>
          <w:sz w:val="26"/>
          <w:szCs w:val="26"/>
          <w:u w:val="single"/>
          <w:lang w:val="el-GR"/>
        </w:rPr>
      </w:pPr>
    </w:p>
    <w:p w14:paraId="7E423080" w14:textId="6C8763E8" w:rsidR="008B0109" w:rsidRDefault="008B0109" w:rsidP="007B2BE7">
      <w:pPr>
        <w:rPr>
          <w:rFonts w:ascii="Times New Roman" w:hAnsi="Times New Roman" w:cs="Times New Roman"/>
          <w:sz w:val="26"/>
          <w:szCs w:val="26"/>
          <w:u w:val="single"/>
          <w:lang w:val="el-GR"/>
        </w:rPr>
      </w:pPr>
    </w:p>
    <w:p w14:paraId="2110B903" w14:textId="19967A24" w:rsidR="008B0109" w:rsidRDefault="008B0109" w:rsidP="007B2BE7">
      <w:pPr>
        <w:rPr>
          <w:rFonts w:ascii="Times New Roman" w:hAnsi="Times New Roman" w:cs="Times New Roman"/>
          <w:sz w:val="26"/>
          <w:szCs w:val="26"/>
          <w:u w:val="single"/>
          <w:lang w:val="el-GR"/>
        </w:rPr>
      </w:pPr>
    </w:p>
    <w:p w14:paraId="3CD86695" w14:textId="54E4421C" w:rsidR="008B0109" w:rsidRDefault="008B0109" w:rsidP="007B2BE7">
      <w:pPr>
        <w:rPr>
          <w:rFonts w:ascii="Times New Roman" w:hAnsi="Times New Roman" w:cs="Times New Roman"/>
          <w:sz w:val="26"/>
          <w:szCs w:val="26"/>
          <w:u w:val="single"/>
          <w:lang w:val="el-GR"/>
        </w:rPr>
      </w:pPr>
    </w:p>
    <w:p w14:paraId="53C92029" w14:textId="65E3A5A0" w:rsidR="008B0109" w:rsidRDefault="008B0109" w:rsidP="007B2BE7">
      <w:pPr>
        <w:rPr>
          <w:rFonts w:ascii="Times New Roman" w:hAnsi="Times New Roman" w:cs="Times New Roman"/>
          <w:sz w:val="26"/>
          <w:szCs w:val="26"/>
          <w:u w:val="single"/>
          <w:lang w:val="el-GR"/>
        </w:rPr>
      </w:pPr>
    </w:p>
    <w:p w14:paraId="6955D812" w14:textId="1D4F086D" w:rsidR="008B0109" w:rsidRDefault="008B0109" w:rsidP="007B2BE7">
      <w:pPr>
        <w:rPr>
          <w:rFonts w:ascii="Times New Roman" w:hAnsi="Times New Roman" w:cs="Times New Roman"/>
          <w:sz w:val="26"/>
          <w:szCs w:val="26"/>
          <w:u w:val="single"/>
          <w:lang w:val="el-GR"/>
        </w:rPr>
      </w:pPr>
    </w:p>
    <w:p w14:paraId="7C0307EC" w14:textId="1B53F022" w:rsidR="008B0109" w:rsidRDefault="008B0109" w:rsidP="007B2BE7">
      <w:pPr>
        <w:rPr>
          <w:rFonts w:ascii="Times New Roman" w:hAnsi="Times New Roman" w:cs="Times New Roman"/>
          <w:sz w:val="26"/>
          <w:szCs w:val="26"/>
          <w:u w:val="single"/>
          <w:lang w:val="el-GR"/>
        </w:rPr>
      </w:pPr>
    </w:p>
    <w:p w14:paraId="15C19D5D" w14:textId="77777777" w:rsidR="008B0109" w:rsidRPr="00A3585E" w:rsidRDefault="008B0109" w:rsidP="007B2BE7">
      <w:pPr>
        <w:rPr>
          <w:rFonts w:ascii="Times New Roman" w:hAnsi="Times New Roman" w:cs="Times New Roman"/>
          <w:sz w:val="26"/>
          <w:szCs w:val="26"/>
          <w:u w:val="single"/>
          <w:lang w:val="el-GR"/>
        </w:rPr>
      </w:pPr>
    </w:p>
    <w:p w14:paraId="54C3F0C5" w14:textId="2A64B349" w:rsidR="00A3585E" w:rsidRPr="00A3585E" w:rsidRDefault="00A3585E" w:rsidP="00A3585E">
      <w:pPr>
        <w:rPr>
          <w:rFonts w:ascii="Times New Roman" w:hAnsi="Times New Roman" w:cs="Times New Roman"/>
          <w:sz w:val="24"/>
          <w:szCs w:val="24"/>
          <w:lang w:val="el-GR"/>
        </w:rPr>
      </w:pPr>
      <w:r w:rsidRPr="00A3585E">
        <w:rPr>
          <w:rFonts w:ascii="Times New Roman" w:hAnsi="Times New Roman" w:cs="Times New Roman"/>
          <w:lang w:val="el-GR"/>
        </w:rPr>
        <w:lastRenderedPageBreak/>
        <w:t xml:space="preserve">Οπτικά, έχουμε αφαιρέσει κάποιες τιμές οι </w:t>
      </w:r>
      <w:r w:rsidRPr="00A3585E">
        <w:rPr>
          <w:rFonts w:ascii="Times New Roman" w:hAnsi="Times New Roman" w:cs="Times New Roman"/>
          <w:sz w:val="24"/>
          <w:szCs w:val="24"/>
          <w:lang w:val="el-GR"/>
        </w:rPr>
        <w:t xml:space="preserve">οποίες ήταν </w:t>
      </w:r>
      <w:r w:rsidRPr="00A3585E">
        <w:rPr>
          <w:rFonts w:ascii="Times New Roman" w:hAnsi="Times New Roman" w:cs="Times New Roman"/>
          <w:sz w:val="24"/>
          <w:szCs w:val="24"/>
          <w:lang w:val="en-US"/>
        </w:rPr>
        <w:t>extreme</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outliers</w:t>
      </w:r>
      <w:r w:rsidRPr="00A3585E">
        <w:rPr>
          <w:rFonts w:ascii="Times New Roman" w:hAnsi="Times New Roman" w:cs="Times New Roman"/>
          <w:sz w:val="24"/>
          <w:szCs w:val="24"/>
          <w:lang w:val="el-GR"/>
        </w:rPr>
        <w:t xml:space="preserve"> στον κανόνα. Για παράδειγμα, βλέπουμε πως το </w:t>
      </w:r>
      <w:r w:rsidRPr="00A3585E">
        <w:rPr>
          <w:rFonts w:ascii="Times New Roman" w:hAnsi="Times New Roman" w:cs="Times New Roman"/>
          <w:sz w:val="24"/>
          <w:szCs w:val="24"/>
          <w:lang w:val="en-US"/>
        </w:rPr>
        <w:t>LotArea</w:t>
      </w:r>
      <w:r w:rsidRPr="00A3585E">
        <w:rPr>
          <w:rFonts w:ascii="Times New Roman" w:hAnsi="Times New Roman" w:cs="Times New Roman"/>
          <w:sz w:val="24"/>
          <w:szCs w:val="24"/>
          <w:lang w:val="el-GR"/>
        </w:rPr>
        <w:t xml:space="preserve"> περιέχει τιμές οι οποίες εμφανίζονται πολύ λίγε φορές και για αυτό τις </w:t>
      </w:r>
      <w:r w:rsidR="008B0109" w:rsidRPr="00A3585E">
        <w:rPr>
          <w:rFonts w:ascii="Times New Roman" w:hAnsi="Times New Roman" w:cs="Times New Roman"/>
          <w:sz w:val="24"/>
          <w:szCs w:val="24"/>
          <w:lang w:val="el-GR"/>
        </w:rPr>
        <w:t>αφαιρέσαμε</w:t>
      </w:r>
      <w:r w:rsidRPr="00A3585E">
        <w:rPr>
          <w:rFonts w:ascii="Times New Roman" w:hAnsi="Times New Roman" w:cs="Times New Roman"/>
          <w:sz w:val="24"/>
          <w:szCs w:val="24"/>
          <w:lang w:val="el-GR"/>
        </w:rPr>
        <w:t xml:space="preserve">. </w:t>
      </w:r>
    </w:p>
    <w:p w14:paraId="7BF89745" w14:textId="77777777" w:rsidR="00A3585E" w:rsidRPr="00A3585E" w:rsidRDefault="00A3585E" w:rsidP="00A3585E">
      <w:pPr>
        <w:spacing w:after="0"/>
        <w:rPr>
          <w:rFonts w:ascii="Times New Roman" w:hAnsi="Times New Roman" w:cs="Times New Roman"/>
          <w:sz w:val="24"/>
          <w:szCs w:val="24"/>
          <w:lang w:val="en-US"/>
        </w:rPr>
      </w:pPr>
      <w:r w:rsidRPr="00A3585E">
        <w:rPr>
          <w:rFonts w:ascii="Times New Roman" w:hAnsi="Times New Roman" w:cs="Times New Roman"/>
          <w:sz w:val="24"/>
          <w:szCs w:val="24"/>
          <w:lang w:val="en-US"/>
        </w:rPr>
        <w:t>LotArea skewness before removing outliers: 12.2</w:t>
      </w:r>
    </w:p>
    <w:p w14:paraId="0AD03857" w14:textId="77777777" w:rsidR="00A3585E" w:rsidRPr="00A3585E" w:rsidRDefault="00A3585E" w:rsidP="00A3585E">
      <w:pPr>
        <w:spacing w:after="0"/>
        <w:rPr>
          <w:rFonts w:ascii="Times New Roman" w:hAnsi="Times New Roman" w:cs="Times New Roman"/>
          <w:sz w:val="24"/>
          <w:szCs w:val="24"/>
          <w:lang w:val="en-US"/>
        </w:rPr>
      </w:pPr>
      <w:r w:rsidRPr="00A3585E">
        <w:rPr>
          <w:rFonts w:ascii="Times New Roman" w:hAnsi="Times New Roman" w:cs="Times New Roman"/>
          <w:sz w:val="24"/>
          <w:szCs w:val="24"/>
          <w:lang w:val="en-US"/>
        </w:rPr>
        <w:t>LotArea skewness before removing outliers: 2.2</w:t>
      </w:r>
    </w:p>
    <w:p w14:paraId="710E2843" w14:textId="77777777" w:rsidR="00A3585E" w:rsidRPr="00A3585E" w:rsidRDefault="00A3585E" w:rsidP="00A3585E">
      <w:pPr>
        <w:spacing w:after="0"/>
        <w:rPr>
          <w:rFonts w:ascii="Times New Roman" w:hAnsi="Times New Roman" w:cs="Times New Roman"/>
          <w:sz w:val="24"/>
          <w:szCs w:val="24"/>
          <w:lang w:val="en-US"/>
        </w:rPr>
      </w:pPr>
    </w:p>
    <w:p w14:paraId="472B7731" w14:textId="0945AACE" w:rsidR="00A3585E" w:rsidRPr="00A3585E" w:rsidRDefault="00A3585E" w:rsidP="00A3585E">
      <w:pPr>
        <w:spacing w:after="0"/>
        <w:rPr>
          <w:rFonts w:ascii="Times New Roman" w:hAnsi="Times New Roman" w:cs="Times New Roman"/>
          <w:sz w:val="24"/>
          <w:szCs w:val="24"/>
          <w:lang w:val="el-GR"/>
        </w:rPr>
      </w:pPr>
      <w:r w:rsidRPr="00A3585E">
        <w:rPr>
          <w:rFonts w:ascii="Times New Roman" w:hAnsi="Times New Roman" w:cs="Times New Roman"/>
          <w:sz w:val="24"/>
          <w:szCs w:val="24"/>
          <w:lang w:val="el-GR"/>
        </w:rPr>
        <w:t xml:space="preserve">Παρομοίως, έχουμε αφαιρέσει τιμές από άλλα </w:t>
      </w:r>
      <w:r w:rsidRPr="00A3585E">
        <w:rPr>
          <w:rFonts w:ascii="Times New Roman" w:hAnsi="Times New Roman" w:cs="Times New Roman"/>
          <w:sz w:val="24"/>
          <w:szCs w:val="24"/>
          <w:lang w:val="en-US"/>
        </w:rPr>
        <w:t>features</w:t>
      </w:r>
      <w:r w:rsidRPr="00A3585E">
        <w:rPr>
          <w:rFonts w:ascii="Times New Roman" w:hAnsi="Times New Roman" w:cs="Times New Roman"/>
          <w:sz w:val="24"/>
          <w:szCs w:val="24"/>
          <w:lang w:val="el-GR"/>
        </w:rPr>
        <w:t xml:space="preserve"> τα οποία παρουσίαζαν παρόμοια συμπεριφορά.</w:t>
      </w:r>
    </w:p>
    <w:p w14:paraId="50B66565" w14:textId="72482E54" w:rsidR="00A3585E" w:rsidRPr="00A3585E" w:rsidRDefault="00A3585E" w:rsidP="00A3585E">
      <w:pPr>
        <w:spacing w:after="0"/>
        <w:rPr>
          <w:rFonts w:ascii="Times New Roman" w:hAnsi="Times New Roman" w:cs="Times New Roman"/>
          <w:sz w:val="24"/>
          <w:szCs w:val="24"/>
          <w:lang w:val="el-GR"/>
        </w:rPr>
      </w:pPr>
      <w:r w:rsidRPr="00A3585E">
        <w:rPr>
          <w:rFonts w:ascii="Times New Roman" w:hAnsi="Times New Roman" w:cs="Times New Roman"/>
          <w:noProof/>
          <w:lang w:val="el-GR"/>
        </w:rPr>
        <w:drawing>
          <wp:inline distT="0" distB="0" distL="0" distR="0" wp14:anchorId="7FA21EC1" wp14:editId="177F3367">
            <wp:extent cx="2710187" cy="1249378"/>
            <wp:effectExtent l="0" t="0" r="0" b="8255"/>
            <wp:docPr id="514809581" name="Picture 514809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09581" name=""/>
                    <pic:cNvPicPr/>
                  </pic:nvPicPr>
                  <pic:blipFill>
                    <a:blip r:embed="rId13"/>
                    <a:stretch>
                      <a:fillRect/>
                    </a:stretch>
                  </pic:blipFill>
                  <pic:spPr>
                    <a:xfrm>
                      <a:off x="0" y="0"/>
                      <a:ext cx="2764044" cy="1274206"/>
                    </a:xfrm>
                    <a:prstGeom prst="rect">
                      <a:avLst/>
                    </a:prstGeom>
                  </pic:spPr>
                </pic:pic>
              </a:graphicData>
            </a:graphic>
          </wp:inline>
        </w:drawing>
      </w:r>
    </w:p>
    <w:p w14:paraId="498F49BA" w14:textId="77777777" w:rsidR="00A3585E" w:rsidRDefault="00A3585E" w:rsidP="00A3585E">
      <w:pPr>
        <w:rPr>
          <w:rFonts w:ascii="Times New Roman" w:hAnsi="Times New Roman" w:cs="Times New Roman"/>
          <w:sz w:val="26"/>
          <w:szCs w:val="26"/>
          <w:u w:val="single"/>
          <w:lang w:val="el-GR"/>
        </w:rPr>
      </w:pPr>
    </w:p>
    <w:p w14:paraId="6B062EE3" w14:textId="4B1539C0" w:rsidR="00A3585E" w:rsidRPr="00A3585E" w:rsidRDefault="00A3585E" w:rsidP="00A3585E">
      <w:pPr>
        <w:rPr>
          <w:rFonts w:ascii="Times New Roman" w:hAnsi="Times New Roman" w:cs="Times New Roman"/>
          <w:sz w:val="26"/>
          <w:szCs w:val="26"/>
          <w:u w:val="single"/>
          <w:lang w:val="el-GR"/>
        </w:rPr>
      </w:pPr>
      <w:r w:rsidRPr="00A3585E">
        <w:rPr>
          <w:rFonts w:ascii="Times New Roman" w:hAnsi="Times New Roman" w:cs="Times New Roman"/>
          <w:sz w:val="26"/>
          <w:szCs w:val="26"/>
          <w:u w:val="single"/>
          <w:lang w:val="el-GR"/>
        </w:rPr>
        <w:t xml:space="preserve">Drop Unbalanced Categorical Features </w:t>
      </w:r>
    </w:p>
    <w:p w14:paraId="1F283C5A" w14:textId="7BF765F2" w:rsidR="00A3585E" w:rsidRPr="00A3585E" w:rsidRDefault="00A3585E" w:rsidP="00A3585E">
      <w:pPr>
        <w:rPr>
          <w:rFonts w:ascii="Times New Roman" w:hAnsi="Times New Roman" w:cs="Times New Roman"/>
          <w:sz w:val="24"/>
          <w:szCs w:val="24"/>
          <w:lang w:val="el-GR"/>
        </w:rPr>
      </w:pPr>
      <w:r w:rsidRPr="00A3585E">
        <w:rPr>
          <w:rFonts w:ascii="Times New Roman" w:hAnsi="Times New Roman" w:cs="Times New Roman"/>
          <w:sz w:val="24"/>
          <w:szCs w:val="24"/>
          <w:lang w:val="el-GR"/>
        </w:rPr>
        <w:t>Κάποια από τα χαρακτηριστικά τα οποία αφορούσαν κατηγοριοποίηση ήταν σε μεγάλο βαθμό unblanced. Σε πολλές περιπτώσεις μια από τις κατηγορίες είχε την πλειοψηφία των παρατηρήσεων και οι υπόλοιπες κατηγορίες είχαν ελάχιστες. Μετά από δοκιμές που κάναμε καταλήξαμε στο συμπέρασμα ότι αποβάλλοντας τις πιο κάτω στήλες που ήταν πολύ unbalanced είχαμε αισθητά καλύτερα αποτελέσματα. Στις πιο κάτω γραφικές παραστάσεις φαίνεται το πιο πάνω φαινόμενο.</w:t>
      </w:r>
    </w:p>
    <w:p w14:paraId="0DCA53CC" w14:textId="2FCE980B" w:rsidR="00A3585E" w:rsidRPr="00A3585E" w:rsidRDefault="00A3585E" w:rsidP="00A3585E">
      <w:pPr>
        <w:rPr>
          <w:rFonts w:ascii="Times New Roman" w:hAnsi="Times New Roman" w:cs="Times New Roman"/>
          <w:sz w:val="24"/>
          <w:szCs w:val="24"/>
          <w:lang w:val="el-GR"/>
        </w:rPr>
      </w:pPr>
      <w:r w:rsidRPr="00A3585E">
        <w:rPr>
          <w:rFonts w:ascii="Times New Roman" w:hAnsi="Times New Roman" w:cs="Times New Roman"/>
          <w:noProof/>
          <w:lang w:val="el-GR"/>
          <w14:ligatures w14:val="standardContextual"/>
        </w:rPr>
        <mc:AlternateContent>
          <mc:Choice Requires="wpg">
            <w:drawing>
              <wp:inline distT="0" distB="0" distL="0" distR="0" wp14:anchorId="5A8ACC84" wp14:editId="4110951D">
                <wp:extent cx="3376942" cy="3648547"/>
                <wp:effectExtent l="0" t="0" r="13970" b="9525"/>
                <wp:docPr id="18" name="Group 18"/>
                <wp:cNvGraphicFramePr/>
                <a:graphic xmlns:a="http://schemas.openxmlformats.org/drawingml/2006/main">
                  <a:graphicData uri="http://schemas.microsoft.com/office/word/2010/wordprocessingGroup">
                    <wpg:wgp>
                      <wpg:cNvGrpSpPr/>
                      <wpg:grpSpPr>
                        <a:xfrm>
                          <a:off x="0" y="0"/>
                          <a:ext cx="3376942" cy="3648547"/>
                          <a:chOff x="0" y="0"/>
                          <a:chExt cx="5088890" cy="5103177"/>
                        </a:xfrm>
                      </wpg:grpSpPr>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14287"/>
                            <a:ext cx="5088890" cy="5088890"/>
                          </a:xfrm>
                          <a:prstGeom prst="rect">
                            <a:avLst/>
                          </a:prstGeom>
                          <a:noFill/>
                          <a:ln>
                            <a:noFill/>
                          </a:ln>
                        </pic:spPr>
                      </pic:pic>
                      <wps:wsp>
                        <wps:cNvPr id="9" name="Rectangle 9"/>
                        <wps:cNvSpPr/>
                        <wps:spPr>
                          <a:xfrm>
                            <a:off x="385762" y="1019175"/>
                            <a:ext cx="957263" cy="3848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28737" y="1971675"/>
                            <a:ext cx="923608" cy="28813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57425" y="2947987"/>
                            <a:ext cx="947737" cy="19478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67062" y="3910012"/>
                            <a:ext cx="1019175" cy="9572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28737" y="33337"/>
                            <a:ext cx="952500" cy="971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266950" y="0"/>
                            <a:ext cx="947737" cy="19478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214687" y="66675"/>
                            <a:ext cx="923608" cy="28813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148137" y="66675"/>
                            <a:ext cx="923608" cy="3848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071A0D" id="Group 18" o:spid="_x0000_s1026" style="width:265.9pt;height:287.3pt;mso-position-horizontal-relative:char;mso-position-vertical-relative:line" coordsize="50888,51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top:142;width:50888;height:50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">
                  <v:imagedata r:id="rId15" o:title=""/>
                </v:shape>
                <v:rect id="Rectangle 9" o:spid="_x0000_s1028" style="position:absolute;left:3857;top:10191;width:9573;height:38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" fillcolor="white [3212]" strokecolor="white [3212]" strokeweight="1pt"/>
                <v:rect id="Rectangle 10" o:spid="_x0000_s1029" style="position:absolute;left:13287;top:19716;width:9236;height:28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rect id="Rectangle 11" o:spid="_x0000_s1030" style="position:absolute;left:22574;top:29479;width:9477;height:19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" fillcolor="white [3212]" strokecolor="white [3212]" strokeweight="1pt"/>
                <v:rect id="Rectangle 12" o:spid="_x0000_s1031" style="position:absolute;left:31670;top:39100;width:10192;height:9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" fillcolor="white [3212]" strokecolor="white [3212]" strokeweight="1pt"/>
                <v:rect id="Rectangle 13" o:spid="_x0000_s1032" style="position:absolute;left:13287;top:333;width:952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" fillcolor="white [3212]" strokecolor="white [3212]" strokeweight="1pt"/>
                <v:rect id="Rectangle 15" o:spid="_x0000_s1033" style="position:absolute;left:22669;width:9477;height:19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" fillcolor="white [3212]" strokecolor="white [3212]" strokeweight="1pt"/>
                <v:rect id="Rectangle 16" o:spid="_x0000_s1034" style="position:absolute;left:32146;top:666;width:9236;height:28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" fillcolor="white [3212]" strokecolor="white [3212]" strokeweight="1pt"/>
                <v:rect id="Rectangle 17" o:spid="_x0000_s1035" style="position:absolute;left:41481;top:666;width:9236;height:38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" fillcolor="white [3212]" strokecolor="white [3212]" strokeweight="1pt"/>
                <w10:anchorlock/>
              </v:group>
            </w:pict>
          </mc:Fallback>
        </mc:AlternateContent>
      </w:r>
    </w:p>
    <w:p w14:paraId="3643B21D" w14:textId="77777777" w:rsidR="00310D81" w:rsidRDefault="00310D81" w:rsidP="00310D81">
      <w:pPr>
        <w:pStyle w:val="Heading2"/>
        <w:rPr>
          <w:rFonts w:ascii="Times New Roman" w:hAnsi="Times New Roman" w:cs="Times New Roman"/>
          <w:color w:val="000000" w:themeColor="text1"/>
          <w:u w:val="single"/>
        </w:rPr>
      </w:pPr>
    </w:p>
    <w:p w14:paraId="64D969B0" w14:textId="5E14D854" w:rsidR="00310D81" w:rsidRPr="0052547E" w:rsidRDefault="00310D81" w:rsidP="00310D81">
      <w:pPr>
        <w:pStyle w:val="Heading2"/>
        <w:rPr>
          <w:rFonts w:ascii="Times New Roman" w:hAnsi="Times New Roman" w:cs="Times New Roman"/>
          <w:color w:val="000000" w:themeColor="text1"/>
          <w:u w:val="single"/>
          <w:lang w:val="el-GR"/>
        </w:rPr>
      </w:pPr>
      <w:r w:rsidRPr="00310D81">
        <w:rPr>
          <w:rFonts w:ascii="Times New Roman" w:hAnsi="Times New Roman" w:cs="Times New Roman"/>
          <w:color w:val="000000" w:themeColor="text1"/>
          <w:u w:val="single"/>
        </w:rPr>
        <w:t>Converting</w:t>
      </w:r>
      <w:r w:rsidRPr="00310D81">
        <w:rPr>
          <w:rFonts w:ascii="Times New Roman" w:hAnsi="Times New Roman" w:cs="Times New Roman"/>
          <w:color w:val="000000" w:themeColor="text1"/>
          <w:u w:val="single"/>
          <w:lang w:val="el-GR"/>
        </w:rPr>
        <w:t xml:space="preserve"> </w:t>
      </w:r>
      <w:r w:rsidRPr="00310D81">
        <w:rPr>
          <w:rFonts w:ascii="Times New Roman" w:hAnsi="Times New Roman" w:cs="Times New Roman"/>
          <w:color w:val="000000" w:themeColor="text1"/>
          <w:u w:val="single"/>
        </w:rPr>
        <w:t>Porch</w:t>
      </w:r>
      <w:r w:rsidRPr="00310D81">
        <w:rPr>
          <w:rFonts w:ascii="Times New Roman" w:hAnsi="Times New Roman" w:cs="Times New Roman"/>
          <w:color w:val="000000" w:themeColor="text1"/>
          <w:u w:val="single"/>
          <w:lang w:val="el-GR"/>
        </w:rPr>
        <w:t xml:space="preserve"> </w:t>
      </w:r>
      <w:r w:rsidRPr="00310D81">
        <w:rPr>
          <w:rFonts w:ascii="Times New Roman" w:hAnsi="Times New Roman" w:cs="Times New Roman"/>
          <w:color w:val="000000" w:themeColor="text1"/>
          <w:u w:val="single"/>
        </w:rPr>
        <w:t>Area</w:t>
      </w:r>
      <w:r w:rsidRPr="00310D81">
        <w:rPr>
          <w:rFonts w:ascii="Times New Roman" w:hAnsi="Times New Roman" w:cs="Times New Roman"/>
          <w:color w:val="000000" w:themeColor="text1"/>
          <w:u w:val="single"/>
          <w:lang w:val="el-GR"/>
        </w:rPr>
        <w:t xml:space="preserve"> </w:t>
      </w:r>
      <w:r w:rsidRPr="00310D81">
        <w:rPr>
          <w:rFonts w:ascii="Times New Roman" w:hAnsi="Times New Roman" w:cs="Times New Roman"/>
          <w:color w:val="000000" w:themeColor="text1"/>
          <w:u w:val="single"/>
        </w:rPr>
        <w:t>to</w:t>
      </w:r>
      <w:r w:rsidRPr="00310D81">
        <w:rPr>
          <w:rFonts w:ascii="Times New Roman" w:hAnsi="Times New Roman" w:cs="Times New Roman"/>
          <w:color w:val="000000" w:themeColor="text1"/>
          <w:u w:val="single"/>
          <w:lang w:val="el-GR"/>
        </w:rPr>
        <w:t xml:space="preserve"> </w:t>
      </w:r>
      <w:r w:rsidRPr="00310D81">
        <w:rPr>
          <w:rFonts w:ascii="Times New Roman" w:hAnsi="Times New Roman" w:cs="Times New Roman"/>
          <w:color w:val="000000" w:themeColor="text1"/>
          <w:u w:val="single"/>
        </w:rPr>
        <w:t>Binary</w:t>
      </w:r>
    </w:p>
    <w:p w14:paraId="60BBE787" w14:textId="0EA400A6" w:rsidR="00310D81" w:rsidRPr="0052547E" w:rsidRDefault="00310D81" w:rsidP="00310D81">
      <w:pPr>
        <w:rPr>
          <w:lang w:val="el-GR"/>
        </w:rPr>
      </w:pPr>
    </w:p>
    <w:p w14:paraId="03B874BC" w14:textId="27A51719" w:rsidR="00310D81" w:rsidRPr="00A27AF7" w:rsidRDefault="00310D81" w:rsidP="00310D81">
      <w:pPr>
        <w:rPr>
          <w:lang w:val="el-GR"/>
        </w:rPr>
      </w:pPr>
      <w:r w:rsidRPr="00310D81">
        <w:rPr>
          <w:rFonts w:ascii="Times New Roman" w:hAnsi="Times New Roman" w:cs="Times New Roman"/>
          <w:sz w:val="24"/>
          <w:szCs w:val="24"/>
          <w:lang w:val="el-GR"/>
        </w:rPr>
        <w:t xml:space="preserve">Τα χαρακτηριστικά </w:t>
      </w:r>
      <w:proofErr w:type="spellStart"/>
      <w:r w:rsidRPr="00310D81">
        <w:rPr>
          <w:rFonts w:ascii="Times New Roman" w:hAnsi="Times New Roman" w:cs="Times New Roman"/>
          <w:sz w:val="24"/>
          <w:szCs w:val="24"/>
        </w:rPr>
        <w:t>EnclosedPorch</w:t>
      </w:r>
      <w:proofErr w:type="spellEnd"/>
      <w:r w:rsidRPr="00310D81">
        <w:rPr>
          <w:rFonts w:ascii="Times New Roman" w:hAnsi="Times New Roman" w:cs="Times New Roman"/>
          <w:sz w:val="24"/>
          <w:szCs w:val="24"/>
          <w:lang w:val="el-GR"/>
        </w:rPr>
        <w:t xml:space="preserve"> και </w:t>
      </w:r>
      <w:proofErr w:type="spellStart"/>
      <w:r w:rsidRPr="00310D81">
        <w:rPr>
          <w:rFonts w:ascii="Times New Roman" w:hAnsi="Times New Roman" w:cs="Times New Roman"/>
          <w:sz w:val="24"/>
          <w:szCs w:val="24"/>
        </w:rPr>
        <w:t>ScreenPorch</w:t>
      </w:r>
      <w:proofErr w:type="spellEnd"/>
      <w:r w:rsidRPr="00310D81">
        <w:rPr>
          <w:rFonts w:ascii="Times New Roman" w:hAnsi="Times New Roman" w:cs="Times New Roman"/>
          <w:sz w:val="24"/>
          <w:szCs w:val="24"/>
          <w:lang w:val="el-GR"/>
        </w:rPr>
        <w:t xml:space="preserve"> αφορούσαν τα τετραγωνικά μέτρα συγκεκριμένων ειδών εσωτερικής αυλής τα οποία είχαν σχετικά πολύ χαμηλό </w:t>
      </w:r>
      <w:r w:rsidRPr="00310D81">
        <w:rPr>
          <w:rFonts w:ascii="Times New Roman" w:hAnsi="Times New Roman" w:cs="Times New Roman"/>
          <w:sz w:val="24"/>
          <w:szCs w:val="24"/>
        </w:rPr>
        <w:t>correlation</w:t>
      </w:r>
      <w:r w:rsidRPr="00310D81">
        <w:rPr>
          <w:rFonts w:ascii="Times New Roman" w:hAnsi="Times New Roman" w:cs="Times New Roman"/>
          <w:sz w:val="24"/>
          <w:szCs w:val="24"/>
          <w:lang w:val="el-GR"/>
        </w:rPr>
        <w:t xml:space="preserve"> (&lt;0.1). Στην προσπάθεια μας να βελτιστοποιήσουμε το τελικό αποτέλεσμα μας αν και αρχικά είχα κάνει </w:t>
      </w:r>
      <w:r w:rsidRPr="00310D81">
        <w:rPr>
          <w:rFonts w:ascii="Times New Roman" w:hAnsi="Times New Roman" w:cs="Times New Roman"/>
          <w:sz w:val="24"/>
          <w:szCs w:val="24"/>
        </w:rPr>
        <w:t>drop</w:t>
      </w:r>
      <w:r w:rsidRPr="00310D81">
        <w:rPr>
          <w:rFonts w:ascii="Times New Roman" w:hAnsi="Times New Roman" w:cs="Times New Roman"/>
          <w:sz w:val="24"/>
          <w:szCs w:val="24"/>
          <w:lang w:val="el-GR"/>
        </w:rPr>
        <w:t xml:space="preserve"> τα συγκεκριμένα χαρακτηριστικά αποφασίσαμε να τα κάνουμε </w:t>
      </w:r>
      <w:r w:rsidRPr="00310D81">
        <w:rPr>
          <w:rFonts w:ascii="Times New Roman" w:hAnsi="Times New Roman" w:cs="Times New Roman"/>
          <w:sz w:val="24"/>
          <w:szCs w:val="24"/>
        </w:rPr>
        <w:t>binary</w:t>
      </w:r>
      <w:r w:rsidRPr="00310D81">
        <w:rPr>
          <w:rFonts w:ascii="Times New Roman" w:hAnsi="Times New Roman" w:cs="Times New Roman"/>
          <w:sz w:val="24"/>
          <w:szCs w:val="24"/>
          <w:lang w:val="el-GR"/>
        </w:rPr>
        <w:t xml:space="preserve">, δηλαδή αν κάποιο κτήριο είχε στις συγκεκριμένες τιμή μεγαλύτερη από το 0 τότε βάζαμε 1 </w:t>
      </w:r>
      <w:r w:rsidR="008B0109" w:rsidRPr="00310D81">
        <w:rPr>
          <w:rFonts w:ascii="Times New Roman" w:hAnsi="Times New Roman" w:cs="Times New Roman"/>
          <w:sz w:val="24"/>
          <w:szCs w:val="24"/>
          <w:lang w:val="el-GR"/>
        </w:rPr>
        <w:t>αλλιώς</w:t>
      </w:r>
      <w:r w:rsidRPr="00310D81">
        <w:rPr>
          <w:rFonts w:ascii="Times New Roman" w:hAnsi="Times New Roman" w:cs="Times New Roman"/>
          <w:sz w:val="24"/>
          <w:szCs w:val="24"/>
          <w:lang w:val="el-GR"/>
        </w:rPr>
        <w:t xml:space="preserve"> βάζαμε 0. Αυτό αύξησε το </w:t>
      </w:r>
      <w:r w:rsidRPr="00310D81">
        <w:rPr>
          <w:rFonts w:ascii="Times New Roman" w:hAnsi="Times New Roman" w:cs="Times New Roman"/>
          <w:sz w:val="24"/>
          <w:szCs w:val="24"/>
        </w:rPr>
        <w:t>correlation</w:t>
      </w:r>
      <w:r w:rsidRPr="00310D81">
        <w:rPr>
          <w:rFonts w:ascii="Times New Roman" w:hAnsi="Times New Roman" w:cs="Times New Roman"/>
          <w:sz w:val="24"/>
          <w:szCs w:val="24"/>
          <w:lang w:val="el-GR"/>
        </w:rPr>
        <w:t xml:space="preserve"> των 2 στηλών με το </w:t>
      </w:r>
      <w:r w:rsidRPr="00310D81">
        <w:rPr>
          <w:rFonts w:ascii="Times New Roman" w:hAnsi="Times New Roman" w:cs="Times New Roman"/>
          <w:sz w:val="24"/>
          <w:szCs w:val="24"/>
        </w:rPr>
        <w:t>sale</w:t>
      </w:r>
      <w:r w:rsidRPr="00310D81">
        <w:rPr>
          <w:rFonts w:ascii="Times New Roman" w:hAnsi="Times New Roman" w:cs="Times New Roman"/>
          <w:sz w:val="24"/>
          <w:szCs w:val="24"/>
          <w:lang w:val="el-GR"/>
        </w:rPr>
        <w:t xml:space="preserve"> </w:t>
      </w:r>
      <w:r w:rsidRPr="00310D81">
        <w:rPr>
          <w:rFonts w:ascii="Times New Roman" w:hAnsi="Times New Roman" w:cs="Times New Roman"/>
          <w:sz w:val="24"/>
          <w:szCs w:val="24"/>
        </w:rPr>
        <w:t>price</w:t>
      </w:r>
      <w:r w:rsidRPr="00310D81">
        <w:rPr>
          <w:rFonts w:ascii="Times New Roman" w:hAnsi="Times New Roman" w:cs="Times New Roman"/>
          <w:sz w:val="24"/>
          <w:szCs w:val="24"/>
          <w:lang w:val="el-GR"/>
        </w:rPr>
        <w:t xml:space="preserve"> στο περίπου 0.2. Επίσης βελτίωσε το τελικό </w:t>
      </w:r>
      <w:r w:rsidRPr="00310D81">
        <w:rPr>
          <w:rFonts w:ascii="Times New Roman" w:hAnsi="Times New Roman" w:cs="Times New Roman"/>
          <w:sz w:val="24"/>
          <w:szCs w:val="24"/>
        </w:rPr>
        <w:t>error</w:t>
      </w:r>
      <w:r w:rsidRPr="00310D81">
        <w:rPr>
          <w:rFonts w:ascii="Times New Roman" w:hAnsi="Times New Roman" w:cs="Times New Roman"/>
          <w:sz w:val="24"/>
          <w:szCs w:val="24"/>
          <w:lang w:val="el-GR"/>
        </w:rPr>
        <w:t xml:space="preserve"> κατά 0.004.</w:t>
      </w:r>
    </w:p>
    <w:p w14:paraId="021D3B2B" w14:textId="2CAB7BDA" w:rsidR="00310D81" w:rsidRDefault="00310D81" w:rsidP="00310D81">
      <w:pPr>
        <w:pStyle w:val="Heading2"/>
        <w:rPr>
          <w:rFonts w:ascii="Times New Roman" w:hAnsi="Times New Roman" w:cs="Times New Roman"/>
          <w:color w:val="000000" w:themeColor="text1"/>
          <w:u w:val="single"/>
        </w:rPr>
      </w:pPr>
      <w:r w:rsidRPr="00310D81">
        <w:rPr>
          <w:rFonts w:ascii="Times New Roman" w:hAnsi="Times New Roman" w:cs="Times New Roman"/>
          <w:color w:val="000000" w:themeColor="text1"/>
          <w:u w:val="single"/>
        </w:rPr>
        <w:t>Unskewing</w:t>
      </w:r>
      <w:r w:rsidRPr="00310D81">
        <w:rPr>
          <w:rFonts w:ascii="Times New Roman" w:hAnsi="Times New Roman" w:cs="Times New Roman"/>
          <w:color w:val="000000" w:themeColor="text1"/>
          <w:u w:val="single"/>
          <w:lang w:val="el-GR"/>
        </w:rPr>
        <w:t xml:space="preserve"> </w:t>
      </w:r>
      <w:r w:rsidRPr="00310D81">
        <w:rPr>
          <w:rFonts w:ascii="Times New Roman" w:hAnsi="Times New Roman" w:cs="Times New Roman"/>
          <w:color w:val="000000" w:themeColor="text1"/>
          <w:u w:val="single"/>
        </w:rPr>
        <w:t>transformations</w:t>
      </w:r>
    </w:p>
    <w:p w14:paraId="49BB1D1B" w14:textId="77777777" w:rsidR="00310D81" w:rsidRPr="00310D81" w:rsidRDefault="00310D81" w:rsidP="00310D81">
      <w:pPr>
        <w:rPr>
          <w:lang w:val="en-GB"/>
        </w:rPr>
      </w:pPr>
    </w:p>
    <w:p w14:paraId="367388EF" w14:textId="3C3D5EBD" w:rsidR="00310D81" w:rsidRDefault="00310D81" w:rsidP="00310D81">
      <w:pPr>
        <w:rPr>
          <w:lang w:val="el-GR"/>
        </w:rPr>
      </w:pPr>
      <w:r w:rsidRPr="00310D81">
        <w:rPr>
          <w:rFonts w:ascii="Times New Roman" w:hAnsi="Times New Roman" w:cs="Times New Roman"/>
          <w:sz w:val="24"/>
          <w:szCs w:val="24"/>
          <w:lang w:val="el-GR"/>
        </w:rPr>
        <w:t xml:space="preserve">Προκειμένου να κάνουμε </w:t>
      </w:r>
      <w:r w:rsidRPr="00310D81">
        <w:rPr>
          <w:rFonts w:ascii="Times New Roman" w:hAnsi="Times New Roman" w:cs="Times New Roman"/>
          <w:sz w:val="24"/>
          <w:szCs w:val="24"/>
        </w:rPr>
        <w:t>unskew</w:t>
      </w:r>
      <w:r w:rsidRPr="00310D81">
        <w:rPr>
          <w:rFonts w:ascii="Times New Roman" w:hAnsi="Times New Roman" w:cs="Times New Roman"/>
          <w:sz w:val="24"/>
          <w:szCs w:val="24"/>
          <w:lang w:val="el-GR"/>
        </w:rPr>
        <w:t xml:space="preserve"> τα δεδομένα μας, δοκιμάσαμε δυο τεχνικές για </w:t>
      </w:r>
      <w:r w:rsidRPr="00310D81">
        <w:rPr>
          <w:rFonts w:ascii="Times New Roman" w:hAnsi="Times New Roman" w:cs="Times New Roman"/>
          <w:sz w:val="24"/>
          <w:szCs w:val="24"/>
          <w:lang w:val="en-US"/>
        </w:rPr>
        <w:t>unskewing</w:t>
      </w:r>
      <w:r w:rsidRPr="00310D81">
        <w:rPr>
          <w:rFonts w:ascii="Times New Roman" w:hAnsi="Times New Roman" w:cs="Times New Roman"/>
          <w:sz w:val="24"/>
          <w:szCs w:val="24"/>
          <w:lang w:val="el-GR"/>
        </w:rPr>
        <w:t xml:space="preserve">. Αρχικά δοκιμάσαμε να κάνουμε </w:t>
      </w:r>
      <w:r w:rsidRPr="00310D81">
        <w:rPr>
          <w:rFonts w:ascii="Times New Roman" w:hAnsi="Times New Roman" w:cs="Times New Roman"/>
          <w:sz w:val="24"/>
          <w:szCs w:val="24"/>
          <w:lang w:val="en-US"/>
        </w:rPr>
        <w:t>BoxCox</w:t>
      </w:r>
      <w:r w:rsidRPr="00310D81">
        <w:rPr>
          <w:rFonts w:ascii="Times New Roman" w:hAnsi="Times New Roman" w:cs="Times New Roman"/>
          <w:sz w:val="24"/>
          <w:szCs w:val="24"/>
          <w:lang w:val="el-GR"/>
        </w:rPr>
        <w:t xml:space="preserve"> </w:t>
      </w:r>
      <w:r w:rsidRPr="00310D81">
        <w:rPr>
          <w:rFonts w:ascii="Times New Roman" w:hAnsi="Times New Roman" w:cs="Times New Roman"/>
          <w:sz w:val="24"/>
          <w:szCs w:val="24"/>
          <w:lang w:val="en-US"/>
        </w:rPr>
        <w:t>transformation</w:t>
      </w:r>
      <w:r w:rsidRPr="00310D81">
        <w:rPr>
          <w:rFonts w:ascii="Times New Roman" w:hAnsi="Times New Roman" w:cs="Times New Roman"/>
          <w:sz w:val="24"/>
          <w:szCs w:val="24"/>
          <w:lang w:val="el-GR"/>
        </w:rPr>
        <w:t xml:space="preserve"> στα δεδομένα μας. Σύμφωνα με τα τελικά </w:t>
      </w:r>
      <w:r w:rsidRPr="00310D81">
        <w:rPr>
          <w:rFonts w:ascii="Times New Roman" w:hAnsi="Times New Roman" w:cs="Times New Roman"/>
          <w:sz w:val="24"/>
          <w:szCs w:val="24"/>
          <w:lang w:val="el-GR"/>
        </w:rPr>
        <w:lastRenderedPageBreak/>
        <w:t>αποτελέσματα που πήραμε μετά την παράδοση των τελικών αποτελεσμάτων στην πλατφόρμα ξανατρέξαμε τους αλγορίθμους αλλά με την χρήση του φυσικού λογάριθμου (</w:t>
      </w:r>
      <w:r w:rsidRPr="00310D81">
        <w:rPr>
          <w:rFonts w:ascii="Times New Roman" w:hAnsi="Times New Roman" w:cs="Times New Roman"/>
          <w:sz w:val="24"/>
          <w:szCs w:val="24"/>
          <w:lang w:val="en-US"/>
        </w:rPr>
        <w:t>ln</w:t>
      </w:r>
      <w:r w:rsidRPr="00310D81">
        <w:rPr>
          <w:rFonts w:ascii="Times New Roman" w:hAnsi="Times New Roman" w:cs="Times New Roman"/>
          <w:sz w:val="24"/>
          <w:szCs w:val="24"/>
          <w:lang w:val="el-GR"/>
        </w:rPr>
        <w:t xml:space="preserve">). Ο φυσικός λογάριθμος είναι μια καλή τεχνική </w:t>
      </w:r>
      <w:r w:rsidRPr="00310D81">
        <w:rPr>
          <w:rFonts w:ascii="Times New Roman" w:hAnsi="Times New Roman" w:cs="Times New Roman"/>
          <w:sz w:val="24"/>
          <w:szCs w:val="24"/>
          <w:lang w:val="en-US"/>
        </w:rPr>
        <w:t>transformation</w:t>
      </w:r>
      <w:r w:rsidRPr="00310D81">
        <w:rPr>
          <w:rFonts w:ascii="Times New Roman" w:hAnsi="Times New Roman" w:cs="Times New Roman"/>
          <w:sz w:val="24"/>
          <w:szCs w:val="24"/>
          <w:lang w:val="el-GR"/>
        </w:rPr>
        <w:t xml:space="preserve"> αφού επιτυγχάνει να  κανονικοποιηση τα δεδομένα. Η χρήση του </w:t>
      </w:r>
      <w:r w:rsidRPr="00310D81">
        <w:rPr>
          <w:rFonts w:ascii="Times New Roman" w:hAnsi="Times New Roman" w:cs="Times New Roman"/>
          <w:sz w:val="24"/>
          <w:szCs w:val="24"/>
          <w:lang w:val="en-US"/>
        </w:rPr>
        <w:t>ln</w:t>
      </w:r>
      <w:r w:rsidRPr="00310D81">
        <w:rPr>
          <w:rFonts w:ascii="Times New Roman" w:hAnsi="Times New Roman" w:cs="Times New Roman"/>
          <w:sz w:val="24"/>
          <w:szCs w:val="24"/>
          <w:lang w:val="el-GR"/>
        </w:rPr>
        <w:t xml:space="preserve"> φάνηκε να είναι καλύτερη παρά του </w:t>
      </w:r>
      <w:proofErr w:type="spellStart"/>
      <w:r w:rsidRPr="00310D81">
        <w:rPr>
          <w:rFonts w:ascii="Times New Roman" w:hAnsi="Times New Roman" w:cs="Times New Roman"/>
          <w:sz w:val="24"/>
          <w:szCs w:val="24"/>
          <w:lang w:val="en-US"/>
        </w:rPr>
        <w:t>BoxCox</w:t>
      </w:r>
      <w:proofErr w:type="spellEnd"/>
      <w:r>
        <w:rPr>
          <w:lang w:val="el-GR"/>
        </w:rPr>
        <w:t xml:space="preserve"> </w:t>
      </w:r>
      <w:r w:rsidRPr="00310D81">
        <w:rPr>
          <w:rFonts w:ascii="Times New Roman" w:hAnsi="Times New Roman" w:cs="Times New Roman"/>
          <w:sz w:val="24"/>
          <w:szCs w:val="24"/>
          <w:lang w:val="el-GR"/>
        </w:rPr>
        <w:t xml:space="preserve">και γι’ αυτό επιλέξαμε τον </w:t>
      </w:r>
      <w:r w:rsidR="00874677" w:rsidRPr="001D1C61">
        <w:rPr>
          <w:noProof/>
          <w:lang w:val="en-US"/>
        </w:rPr>
        <w:drawing>
          <wp:anchor distT="0" distB="0" distL="114300" distR="114300" simplePos="0" relativeHeight="251663360" behindDoc="0" locked="0" layoutInCell="1" allowOverlap="1" wp14:anchorId="79CFB040" wp14:editId="48EB6A0B">
            <wp:simplePos x="0" y="0"/>
            <wp:positionH relativeFrom="column">
              <wp:posOffset>3168319</wp:posOffset>
            </wp:positionH>
            <wp:positionV relativeFrom="paragraph">
              <wp:posOffset>2102706</wp:posOffset>
            </wp:positionV>
            <wp:extent cx="3248108" cy="3135492"/>
            <wp:effectExtent l="0" t="0" r="0" b="8255"/>
            <wp:wrapNone/>
            <wp:docPr id="1562082747" name="Picture 156208274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82747" name="Picture 1"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48108" cy="3135492"/>
                    </a:xfrm>
                    <a:prstGeom prst="rect">
                      <a:avLst/>
                    </a:prstGeom>
                  </pic:spPr>
                </pic:pic>
              </a:graphicData>
            </a:graphic>
            <wp14:sizeRelH relativeFrom="margin">
              <wp14:pctWidth>0</wp14:pctWidth>
            </wp14:sizeRelH>
            <wp14:sizeRelV relativeFrom="margin">
              <wp14:pctHeight>0</wp14:pctHeight>
            </wp14:sizeRelV>
          </wp:anchor>
        </w:drawing>
      </w:r>
      <w:r w:rsidRPr="00310D81">
        <w:rPr>
          <w:rFonts w:ascii="Times New Roman" w:hAnsi="Times New Roman" w:cs="Times New Roman"/>
          <w:sz w:val="24"/>
          <w:szCs w:val="24"/>
          <w:lang w:val="el-GR"/>
        </w:rPr>
        <w:t>λογάριθμο.</w:t>
      </w:r>
    </w:p>
    <w:p w14:paraId="4F8BB821" w14:textId="2FC7C000" w:rsidR="00310D81" w:rsidRDefault="00310D81" w:rsidP="00A3585E">
      <w:pPr>
        <w:rPr>
          <w:rFonts w:ascii="Times New Roman" w:hAnsi="Times New Roman" w:cs="Times New Roman"/>
          <w:sz w:val="24"/>
          <w:szCs w:val="24"/>
          <w:lang w:val="el-GR"/>
        </w:rPr>
      </w:pPr>
      <w:r w:rsidRPr="00E71A4C">
        <w:rPr>
          <w:noProof/>
          <w:lang w:val="en-US"/>
        </w:rPr>
        <w:drawing>
          <wp:anchor distT="0" distB="0" distL="114300" distR="114300" simplePos="0" relativeHeight="251661312" behindDoc="0" locked="0" layoutInCell="1" allowOverlap="1" wp14:anchorId="0B82EB1B" wp14:editId="73BC9AF7">
            <wp:simplePos x="0" y="0"/>
            <wp:positionH relativeFrom="column">
              <wp:posOffset>1647190</wp:posOffset>
            </wp:positionH>
            <wp:positionV relativeFrom="paragraph">
              <wp:posOffset>32385</wp:posOffset>
            </wp:positionV>
            <wp:extent cx="1445260" cy="1701800"/>
            <wp:effectExtent l="0" t="0" r="2540" b="0"/>
            <wp:wrapSquare wrapText="bothSides"/>
            <wp:docPr id="459710970" name="Picture 45971097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10970" name="Picture 1"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5260" cy="1701800"/>
                    </a:xfrm>
                    <a:prstGeom prst="rect">
                      <a:avLst/>
                    </a:prstGeom>
                  </pic:spPr>
                </pic:pic>
              </a:graphicData>
            </a:graphic>
            <wp14:sizeRelH relativeFrom="margin">
              <wp14:pctWidth>0</wp14:pctWidth>
            </wp14:sizeRelH>
            <wp14:sizeRelV relativeFrom="margin">
              <wp14:pctHeight>0</wp14:pctHeight>
            </wp14:sizeRelV>
          </wp:anchor>
        </w:drawing>
      </w:r>
      <w:r w:rsidRPr="00387B15">
        <w:rPr>
          <w:rFonts w:ascii="Times New Roman" w:hAnsi="Times New Roman" w:cs="Times New Roman"/>
          <w:noProof/>
          <w:lang w:val="en-US"/>
        </w:rPr>
        <w:drawing>
          <wp:inline distT="0" distB="0" distL="0" distR="0" wp14:anchorId="3FFD8117" wp14:editId="7A3C29B3">
            <wp:extent cx="1525654" cy="1807535"/>
            <wp:effectExtent l="0" t="0" r="0" b="2540"/>
            <wp:docPr id="441800978" name="Picture 44180097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00978" name="Picture 1" descr="Chart, histogram&#10;&#10;Description automatically generated"/>
                    <pic:cNvPicPr/>
                  </pic:nvPicPr>
                  <pic:blipFill>
                    <a:blip r:embed="rId18"/>
                    <a:stretch>
                      <a:fillRect/>
                    </a:stretch>
                  </pic:blipFill>
                  <pic:spPr>
                    <a:xfrm>
                      <a:off x="0" y="0"/>
                      <a:ext cx="1552483" cy="1839321"/>
                    </a:xfrm>
                    <a:prstGeom prst="rect">
                      <a:avLst/>
                    </a:prstGeom>
                  </pic:spPr>
                </pic:pic>
              </a:graphicData>
            </a:graphic>
          </wp:inline>
        </w:drawing>
      </w:r>
    </w:p>
    <w:p w14:paraId="7B143B36" w14:textId="79E04B08" w:rsidR="00310D81" w:rsidRPr="00310D81" w:rsidRDefault="00310D81" w:rsidP="00310D8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Before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After</w:t>
      </w:r>
    </w:p>
    <w:p w14:paraId="2901CB70" w14:textId="77777777" w:rsidR="00310D81" w:rsidRPr="00310D81" w:rsidRDefault="00310D81" w:rsidP="00A3585E">
      <w:pPr>
        <w:rPr>
          <w:rFonts w:ascii="Times New Roman" w:hAnsi="Times New Roman" w:cs="Times New Roman"/>
          <w:sz w:val="24"/>
          <w:szCs w:val="24"/>
          <w:lang w:val="el-GR"/>
        </w:rPr>
      </w:pPr>
    </w:p>
    <w:p w14:paraId="7BAD74D1" w14:textId="27F4DA5F" w:rsidR="00A3585E" w:rsidRPr="00A3585E" w:rsidRDefault="00A3585E" w:rsidP="00A3585E">
      <w:pPr>
        <w:rPr>
          <w:rFonts w:ascii="Times New Roman" w:hAnsi="Times New Roman" w:cs="Times New Roman"/>
          <w:b/>
          <w:bCs/>
          <w:sz w:val="36"/>
          <w:szCs w:val="36"/>
          <w:lang w:val="el-GR"/>
        </w:rPr>
      </w:pPr>
      <w:r w:rsidRPr="00A3585E">
        <w:rPr>
          <w:rFonts w:ascii="Times New Roman" w:hAnsi="Times New Roman" w:cs="Times New Roman"/>
          <w:b/>
          <w:bCs/>
          <w:sz w:val="36"/>
          <w:szCs w:val="36"/>
          <w:lang w:val="el-GR"/>
        </w:rPr>
        <w:t>Feature Selection</w:t>
      </w:r>
    </w:p>
    <w:p w14:paraId="2AA9EC90" w14:textId="776A2D73" w:rsidR="00A3585E" w:rsidRDefault="008B0109" w:rsidP="00A3585E">
      <w:pPr>
        <w:rPr>
          <w:rFonts w:ascii="Times New Roman" w:hAnsi="Times New Roman" w:cs="Times New Roman"/>
          <w:sz w:val="24"/>
          <w:szCs w:val="24"/>
          <w:lang w:val="el-GR"/>
        </w:rPr>
      </w:pPr>
      <w:r w:rsidRPr="00A3585E">
        <w:rPr>
          <w:rFonts w:ascii="Times New Roman" w:hAnsi="Times New Roman" w:cs="Times New Roman"/>
          <w:noProof/>
          <w:lang w:val="en-US"/>
        </w:rPr>
        <w:drawing>
          <wp:anchor distT="0" distB="0" distL="114300" distR="114300" simplePos="0" relativeHeight="251660288" behindDoc="0" locked="0" layoutInCell="1" allowOverlap="1" wp14:anchorId="4B048960" wp14:editId="59DC4C45">
            <wp:simplePos x="0" y="0"/>
            <wp:positionH relativeFrom="margin">
              <wp:align>left</wp:align>
            </wp:positionH>
            <wp:positionV relativeFrom="paragraph">
              <wp:posOffset>8890</wp:posOffset>
            </wp:positionV>
            <wp:extent cx="2866205" cy="1446028"/>
            <wp:effectExtent l="0" t="0" r="0" b="1905"/>
            <wp:wrapNone/>
            <wp:docPr id="307892872" name="Picture 3078928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92872" name="Picture 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6205" cy="1446028"/>
                    </a:xfrm>
                    <a:prstGeom prst="rect">
                      <a:avLst/>
                    </a:prstGeom>
                  </pic:spPr>
                </pic:pic>
              </a:graphicData>
            </a:graphic>
            <wp14:sizeRelH relativeFrom="margin">
              <wp14:pctWidth>0</wp14:pctWidth>
            </wp14:sizeRelH>
            <wp14:sizeRelV relativeFrom="margin">
              <wp14:pctHeight>0</wp14:pctHeight>
            </wp14:sizeRelV>
          </wp:anchor>
        </w:drawing>
      </w:r>
      <w:r w:rsidR="00A3585E" w:rsidRPr="00A3585E">
        <w:rPr>
          <w:rFonts w:ascii="Times New Roman" w:hAnsi="Times New Roman" w:cs="Times New Roman"/>
          <w:sz w:val="24"/>
          <w:szCs w:val="24"/>
          <w:lang w:val="el-GR"/>
        </w:rPr>
        <w:t xml:space="preserve"> </w:t>
      </w:r>
    </w:p>
    <w:p w14:paraId="71A90A4F" w14:textId="356E7FF8" w:rsidR="00A3585E" w:rsidRDefault="00A3585E" w:rsidP="00A3585E">
      <w:pPr>
        <w:rPr>
          <w:rFonts w:ascii="Times New Roman" w:hAnsi="Times New Roman" w:cs="Times New Roman"/>
          <w:sz w:val="24"/>
          <w:szCs w:val="24"/>
          <w:lang w:val="el-GR"/>
        </w:rPr>
      </w:pPr>
    </w:p>
    <w:p w14:paraId="65DB6530" w14:textId="71378A1E" w:rsidR="00A3585E" w:rsidRDefault="00A3585E" w:rsidP="00A3585E">
      <w:pPr>
        <w:rPr>
          <w:rFonts w:ascii="Times New Roman" w:hAnsi="Times New Roman" w:cs="Times New Roman"/>
          <w:sz w:val="24"/>
          <w:szCs w:val="24"/>
          <w:lang w:val="el-GR"/>
        </w:rPr>
      </w:pPr>
    </w:p>
    <w:p w14:paraId="7ABA81ED" w14:textId="77777777" w:rsidR="008B0109" w:rsidRDefault="008B0109" w:rsidP="00A3585E">
      <w:pPr>
        <w:rPr>
          <w:rFonts w:ascii="Times New Roman" w:hAnsi="Times New Roman" w:cs="Times New Roman"/>
          <w:sz w:val="24"/>
          <w:szCs w:val="24"/>
          <w:lang w:val="el-GR"/>
        </w:rPr>
      </w:pPr>
    </w:p>
    <w:p w14:paraId="0DA8FD21" w14:textId="6D1375FC" w:rsidR="00A3585E" w:rsidRPr="00A3585E" w:rsidRDefault="00A3585E" w:rsidP="00A3585E">
      <w:pPr>
        <w:rPr>
          <w:rFonts w:ascii="Times New Roman" w:hAnsi="Times New Roman" w:cs="Times New Roman"/>
          <w:sz w:val="24"/>
          <w:szCs w:val="24"/>
          <w:lang w:val="el-GR"/>
        </w:rPr>
      </w:pPr>
    </w:p>
    <w:p w14:paraId="415B6E26" w14:textId="662914AB" w:rsidR="008B0109" w:rsidRPr="00A3585E" w:rsidRDefault="008B0109" w:rsidP="00A3585E">
      <w:pPr>
        <w:rPr>
          <w:rFonts w:ascii="Times New Roman" w:hAnsi="Times New Roman" w:cs="Times New Roman"/>
          <w:sz w:val="24"/>
          <w:szCs w:val="24"/>
          <w:lang w:val="el-GR"/>
        </w:rPr>
      </w:pPr>
      <w:r w:rsidRPr="00A3585E">
        <w:rPr>
          <w:rFonts w:ascii="Times New Roman" w:hAnsi="Times New Roman" w:cs="Times New Roman"/>
          <w:noProof/>
          <w:lang w:val="en-US"/>
        </w:rPr>
        <w:drawing>
          <wp:inline distT="0" distB="0" distL="0" distR="0" wp14:anchorId="11044F6F" wp14:editId="640A52A9">
            <wp:extent cx="2640330" cy="1725295"/>
            <wp:effectExtent l="0" t="0" r="7620" b="8255"/>
            <wp:docPr id="700108831" name="Picture 7001088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08831" name="Picture 1" descr="Text&#10;&#10;Description automatically generated"/>
                    <pic:cNvPicPr/>
                  </pic:nvPicPr>
                  <pic:blipFill>
                    <a:blip r:embed="rId20"/>
                    <a:stretch>
                      <a:fillRect/>
                    </a:stretch>
                  </pic:blipFill>
                  <pic:spPr>
                    <a:xfrm>
                      <a:off x="0" y="0"/>
                      <a:ext cx="2640330" cy="1725295"/>
                    </a:xfrm>
                    <a:prstGeom prst="rect">
                      <a:avLst/>
                    </a:prstGeom>
                  </pic:spPr>
                </pic:pic>
              </a:graphicData>
            </a:graphic>
          </wp:inline>
        </w:drawing>
      </w:r>
    </w:p>
    <w:p w14:paraId="4D0A52B1" w14:textId="77777777" w:rsidR="00A3585E" w:rsidRPr="00A3585E" w:rsidRDefault="00A3585E" w:rsidP="00A3585E">
      <w:pPr>
        <w:rPr>
          <w:rFonts w:ascii="Times New Roman" w:hAnsi="Times New Roman" w:cs="Times New Roman"/>
          <w:sz w:val="24"/>
          <w:szCs w:val="24"/>
          <w:lang w:val="el-GR"/>
        </w:rPr>
      </w:pPr>
      <w:r w:rsidRPr="00A3585E">
        <w:rPr>
          <w:rFonts w:ascii="Times New Roman" w:hAnsi="Times New Roman" w:cs="Times New Roman"/>
          <w:sz w:val="24"/>
          <w:szCs w:val="24"/>
          <w:lang w:val="el-GR"/>
        </w:rPr>
        <w:t xml:space="preserve">Για το </w:t>
      </w:r>
      <w:r w:rsidRPr="00A3585E">
        <w:rPr>
          <w:rFonts w:ascii="Times New Roman" w:hAnsi="Times New Roman" w:cs="Times New Roman"/>
          <w:sz w:val="24"/>
          <w:szCs w:val="24"/>
          <w:lang w:val="en-US"/>
        </w:rPr>
        <w:t>feature</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selection</w:t>
      </w:r>
      <w:r w:rsidRPr="00A3585E">
        <w:rPr>
          <w:rFonts w:ascii="Times New Roman" w:hAnsi="Times New Roman" w:cs="Times New Roman"/>
          <w:sz w:val="24"/>
          <w:szCs w:val="24"/>
          <w:lang w:val="el-GR"/>
        </w:rPr>
        <w:t xml:space="preserve"> δημιουργήσαμε δυο νέα </w:t>
      </w:r>
      <w:r w:rsidRPr="00A3585E">
        <w:rPr>
          <w:rFonts w:ascii="Times New Roman" w:hAnsi="Times New Roman" w:cs="Times New Roman"/>
          <w:sz w:val="24"/>
          <w:szCs w:val="24"/>
          <w:lang w:val="en-US"/>
        </w:rPr>
        <w:t>data</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frames</w:t>
      </w:r>
      <w:r w:rsidRPr="00A3585E">
        <w:rPr>
          <w:rFonts w:ascii="Times New Roman" w:hAnsi="Times New Roman" w:cs="Times New Roman"/>
          <w:sz w:val="24"/>
          <w:szCs w:val="24"/>
          <w:lang w:val="el-GR"/>
        </w:rPr>
        <w:t xml:space="preserve">, το Χ το οποίο </w:t>
      </w:r>
      <w:r w:rsidRPr="00A3585E">
        <w:rPr>
          <w:rFonts w:ascii="Times New Roman" w:hAnsi="Times New Roman" w:cs="Times New Roman"/>
          <w:sz w:val="24"/>
          <w:szCs w:val="24"/>
          <w:lang w:val="el-GR"/>
        </w:rPr>
        <w:t xml:space="preserve">περιέχει όλα τα </w:t>
      </w:r>
      <w:r w:rsidRPr="00A3585E">
        <w:rPr>
          <w:rFonts w:ascii="Times New Roman" w:hAnsi="Times New Roman" w:cs="Times New Roman"/>
          <w:sz w:val="24"/>
          <w:szCs w:val="24"/>
          <w:lang w:val="en-US"/>
        </w:rPr>
        <w:t>features</w:t>
      </w:r>
      <w:r w:rsidRPr="00A3585E">
        <w:rPr>
          <w:rFonts w:ascii="Times New Roman" w:hAnsi="Times New Roman" w:cs="Times New Roman"/>
          <w:sz w:val="24"/>
          <w:szCs w:val="24"/>
          <w:lang w:val="el-GR"/>
        </w:rPr>
        <w:t xml:space="preserve"> εκτός τις τιμές των σπιτιών και το Υ το οποίο περιέχει τον στόχο, δηλαδή τις τιμές. Ο διαγωνισμός κρίνετε με το χαμηλότερο </w:t>
      </w:r>
      <w:r w:rsidRPr="00A3585E">
        <w:rPr>
          <w:rFonts w:ascii="Times New Roman" w:hAnsi="Times New Roman" w:cs="Times New Roman"/>
          <w:sz w:val="24"/>
          <w:szCs w:val="24"/>
          <w:lang w:val="en-US"/>
        </w:rPr>
        <w:t>RMSE</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Root</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mean</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square</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error</w:t>
      </w:r>
      <w:r w:rsidRPr="00A3585E">
        <w:rPr>
          <w:rFonts w:ascii="Times New Roman" w:hAnsi="Times New Roman" w:cs="Times New Roman"/>
          <w:sz w:val="24"/>
          <w:szCs w:val="24"/>
          <w:lang w:val="el-GR"/>
        </w:rPr>
        <w:t xml:space="preserve">). Δημιουργήσαμε την </w:t>
      </w:r>
      <w:r w:rsidRPr="00A3585E">
        <w:rPr>
          <w:rFonts w:ascii="Times New Roman" w:hAnsi="Times New Roman" w:cs="Times New Roman"/>
          <w:sz w:val="24"/>
          <w:szCs w:val="24"/>
          <w:lang w:val="en-US"/>
        </w:rPr>
        <w:t>rmse</w:t>
      </w:r>
      <w:r w:rsidRPr="00A3585E">
        <w:rPr>
          <w:rFonts w:ascii="Times New Roman" w:hAnsi="Times New Roman" w:cs="Times New Roman"/>
          <w:sz w:val="24"/>
          <w:szCs w:val="24"/>
          <w:lang w:val="el-GR"/>
        </w:rPr>
        <w:t xml:space="preserve"> συνάρτηση η οποία επιστρέφει το </w:t>
      </w:r>
      <w:r w:rsidRPr="00A3585E">
        <w:rPr>
          <w:rFonts w:ascii="Times New Roman" w:hAnsi="Times New Roman" w:cs="Times New Roman"/>
          <w:sz w:val="24"/>
          <w:szCs w:val="24"/>
          <w:lang w:val="en-US"/>
        </w:rPr>
        <w:t>RMSE</w:t>
      </w:r>
      <w:r w:rsidRPr="00A3585E">
        <w:rPr>
          <w:rFonts w:ascii="Times New Roman" w:hAnsi="Times New Roman" w:cs="Times New Roman"/>
          <w:sz w:val="24"/>
          <w:szCs w:val="24"/>
          <w:lang w:val="el-GR"/>
        </w:rPr>
        <w:t xml:space="preserve"> 2 τιμών για να χρησιμοποιηθεί από τον </w:t>
      </w:r>
      <w:r w:rsidRPr="00A3585E">
        <w:rPr>
          <w:rFonts w:ascii="Times New Roman" w:hAnsi="Times New Roman" w:cs="Times New Roman"/>
          <w:sz w:val="24"/>
          <w:szCs w:val="24"/>
          <w:lang w:val="en-US"/>
        </w:rPr>
        <w:t>sequential</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selector</w:t>
      </w:r>
      <w:r w:rsidRPr="00A3585E">
        <w:rPr>
          <w:rFonts w:ascii="Times New Roman" w:hAnsi="Times New Roman" w:cs="Times New Roman"/>
          <w:sz w:val="24"/>
          <w:szCs w:val="24"/>
          <w:lang w:val="el-GR"/>
        </w:rPr>
        <w:t xml:space="preserve">. Ο </w:t>
      </w:r>
      <w:r w:rsidRPr="00A3585E">
        <w:rPr>
          <w:rFonts w:ascii="Times New Roman" w:hAnsi="Times New Roman" w:cs="Times New Roman"/>
          <w:sz w:val="24"/>
          <w:szCs w:val="24"/>
          <w:lang w:val="en-US"/>
        </w:rPr>
        <w:t>forward</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selector</w:t>
      </w:r>
      <w:r w:rsidRPr="00A3585E">
        <w:rPr>
          <w:rFonts w:ascii="Times New Roman" w:hAnsi="Times New Roman" w:cs="Times New Roman"/>
          <w:sz w:val="24"/>
          <w:szCs w:val="24"/>
          <w:lang w:val="el-GR"/>
        </w:rPr>
        <w:t xml:space="preserve"> τρέχει όλους τους δυνατούς συνδυασμούς από </w:t>
      </w:r>
      <w:r w:rsidRPr="00A3585E">
        <w:rPr>
          <w:rFonts w:ascii="Times New Roman" w:hAnsi="Times New Roman" w:cs="Times New Roman"/>
          <w:sz w:val="24"/>
          <w:szCs w:val="24"/>
          <w:lang w:val="en-US"/>
        </w:rPr>
        <w:t>features</w:t>
      </w:r>
      <w:r w:rsidRPr="00A3585E">
        <w:rPr>
          <w:rFonts w:ascii="Times New Roman" w:hAnsi="Times New Roman" w:cs="Times New Roman"/>
          <w:sz w:val="24"/>
          <w:szCs w:val="24"/>
          <w:lang w:val="el-GR"/>
        </w:rPr>
        <w:t xml:space="preserve"> και μας δίνει τον καλύτερο συνδυασμό. </w:t>
      </w:r>
    </w:p>
    <w:p w14:paraId="4969B5BF" w14:textId="2CB15BA1" w:rsidR="00A3585E" w:rsidRDefault="00A3585E" w:rsidP="00A3585E">
      <w:pPr>
        <w:rPr>
          <w:rFonts w:ascii="Times New Roman" w:hAnsi="Times New Roman" w:cs="Times New Roman"/>
          <w:sz w:val="24"/>
          <w:szCs w:val="24"/>
          <w:lang w:val="el-GR"/>
        </w:rPr>
      </w:pPr>
    </w:p>
    <w:p w14:paraId="104D87BB" w14:textId="5E75F7B0" w:rsidR="008B0109" w:rsidRDefault="008B0109" w:rsidP="00A3585E">
      <w:pPr>
        <w:rPr>
          <w:rFonts w:ascii="Times New Roman" w:hAnsi="Times New Roman" w:cs="Times New Roman"/>
          <w:sz w:val="24"/>
          <w:szCs w:val="24"/>
          <w:lang w:val="el-GR"/>
        </w:rPr>
      </w:pPr>
    </w:p>
    <w:p w14:paraId="458BF177" w14:textId="38AA200E" w:rsidR="008B0109" w:rsidRDefault="008B0109" w:rsidP="00A3585E">
      <w:pPr>
        <w:rPr>
          <w:rFonts w:ascii="Times New Roman" w:hAnsi="Times New Roman" w:cs="Times New Roman"/>
          <w:sz w:val="24"/>
          <w:szCs w:val="24"/>
          <w:lang w:val="el-GR"/>
        </w:rPr>
      </w:pPr>
    </w:p>
    <w:p w14:paraId="57FD8632" w14:textId="7A39BE7C" w:rsidR="008B0109" w:rsidRDefault="008B0109" w:rsidP="00A3585E">
      <w:pPr>
        <w:rPr>
          <w:rFonts w:ascii="Times New Roman" w:hAnsi="Times New Roman" w:cs="Times New Roman"/>
          <w:sz w:val="24"/>
          <w:szCs w:val="24"/>
          <w:lang w:val="el-GR"/>
        </w:rPr>
      </w:pPr>
    </w:p>
    <w:p w14:paraId="47DC07AF" w14:textId="5F1FA7B4" w:rsidR="008B0109" w:rsidRDefault="008B0109" w:rsidP="00A3585E">
      <w:pPr>
        <w:rPr>
          <w:rFonts w:ascii="Times New Roman" w:hAnsi="Times New Roman" w:cs="Times New Roman"/>
          <w:sz w:val="24"/>
          <w:szCs w:val="24"/>
          <w:lang w:val="el-GR"/>
        </w:rPr>
      </w:pPr>
    </w:p>
    <w:p w14:paraId="5C718A24" w14:textId="0ACD7A8C" w:rsidR="008B0109" w:rsidRDefault="008B0109" w:rsidP="00A3585E">
      <w:pPr>
        <w:rPr>
          <w:rFonts w:ascii="Times New Roman" w:hAnsi="Times New Roman" w:cs="Times New Roman"/>
          <w:sz w:val="24"/>
          <w:szCs w:val="24"/>
          <w:lang w:val="el-GR"/>
        </w:rPr>
      </w:pPr>
    </w:p>
    <w:p w14:paraId="07E2FCD1" w14:textId="382DBB37" w:rsidR="008B0109" w:rsidRDefault="008B0109" w:rsidP="00A3585E">
      <w:pPr>
        <w:rPr>
          <w:rFonts w:ascii="Times New Roman" w:hAnsi="Times New Roman" w:cs="Times New Roman"/>
          <w:sz w:val="24"/>
          <w:szCs w:val="24"/>
          <w:lang w:val="el-GR"/>
        </w:rPr>
      </w:pPr>
    </w:p>
    <w:p w14:paraId="4D740AB7" w14:textId="77CBF13C" w:rsidR="008B0109" w:rsidRDefault="008B0109" w:rsidP="00A3585E">
      <w:pPr>
        <w:rPr>
          <w:rFonts w:ascii="Times New Roman" w:hAnsi="Times New Roman" w:cs="Times New Roman"/>
          <w:sz w:val="24"/>
          <w:szCs w:val="24"/>
          <w:lang w:val="el-GR"/>
        </w:rPr>
      </w:pPr>
    </w:p>
    <w:p w14:paraId="65F27412" w14:textId="215BB853" w:rsidR="008B0109" w:rsidRDefault="008B0109" w:rsidP="00A3585E">
      <w:pPr>
        <w:rPr>
          <w:rFonts w:ascii="Times New Roman" w:hAnsi="Times New Roman" w:cs="Times New Roman"/>
          <w:sz w:val="24"/>
          <w:szCs w:val="24"/>
          <w:lang w:val="el-GR"/>
        </w:rPr>
      </w:pPr>
    </w:p>
    <w:p w14:paraId="56BAFD33" w14:textId="77777777" w:rsidR="008B0109" w:rsidRDefault="008B0109" w:rsidP="00A3585E">
      <w:pPr>
        <w:rPr>
          <w:rFonts w:ascii="Times New Roman" w:hAnsi="Times New Roman" w:cs="Times New Roman"/>
          <w:sz w:val="24"/>
          <w:szCs w:val="24"/>
          <w:lang w:val="el-GR"/>
        </w:rPr>
      </w:pPr>
    </w:p>
    <w:p w14:paraId="6934C40D" w14:textId="77777777" w:rsidR="008B0109" w:rsidRDefault="008B0109" w:rsidP="00A3585E">
      <w:pPr>
        <w:rPr>
          <w:rFonts w:ascii="Times New Roman" w:hAnsi="Times New Roman" w:cs="Times New Roman"/>
          <w:sz w:val="24"/>
          <w:szCs w:val="24"/>
          <w:lang w:val="el-GR"/>
        </w:rPr>
      </w:pPr>
    </w:p>
    <w:p w14:paraId="61F629FF" w14:textId="0D3E519F" w:rsidR="00A3585E" w:rsidRPr="00A3585E" w:rsidRDefault="00A3585E" w:rsidP="00A3585E">
      <w:pPr>
        <w:rPr>
          <w:rFonts w:ascii="Times New Roman" w:hAnsi="Times New Roman" w:cs="Times New Roman"/>
          <w:sz w:val="24"/>
          <w:szCs w:val="24"/>
          <w:lang w:val="el-GR"/>
        </w:rPr>
      </w:pPr>
      <w:r w:rsidRPr="00A3585E">
        <w:rPr>
          <w:rFonts w:ascii="Times New Roman" w:hAnsi="Times New Roman" w:cs="Times New Roman"/>
          <w:sz w:val="24"/>
          <w:szCs w:val="24"/>
          <w:lang w:val="el-GR"/>
        </w:rPr>
        <w:t xml:space="preserve">Βλέπουμε πως ο </w:t>
      </w:r>
      <w:r w:rsidRPr="00A3585E">
        <w:rPr>
          <w:rFonts w:ascii="Times New Roman" w:hAnsi="Times New Roman" w:cs="Times New Roman"/>
          <w:sz w:val="24"/>
          <w:szCs w:val="24"/>
          <w:lang w:val="en-US"/>
        </w:rPr>
        <w:t>forward</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selector</w:t>
      </w:r>
      <w:r w:rsidRPr="00A3585E">
        <w:rPr>
          <w:rFonts w:ascii="Times New Roman" w:hAnsi="Times New Roman" w:cs="Times New Roman"/>
          <w:sz w:val="24"/>
          <w:szCs w:val="24"/>
          <w:lang w:val="el-GR"/>
        </w:rPr>
        <w:t xml:space="preserve"> έφτασε στ</w:t>
      </w:r>
      <w:r w:rsidR="008B0109">
        <w:rPr>
          <w:rFonts w:ascii="Times New Roman" w:hAnsi="Times New Roman" w:cs="Times New Roman"/>
          <w:sz w:val="24"/>
          <w:szCs w:val="24"/>
          <w:lang w:val="el-GR"/>
        </w:rPr>
        <w:t>ο</w:t>
      </w:r>
      <w:r w:rsidRPr="00A3585E">
        <w:rPr>
          <w:rFonts w:ascii="Times New Roman" w:hAnsi="Times New Roman" w:cs="Times New Roman"/>
          <w:sz w:val="24"/>
          <w:szCs w:val="24"/>
          <w:lang w:val="el-GR"/>
        </w:rPr>
        <w:t xml:space="preserve"> 95% </w:t>
      </w:r>
      <w:r w:rsidRPr="00A3585E">
        <w:rPr>
          <w:rFonts w:ascii="Times New Roman" w:hAnsi="Times New Roman" w:cs="Times New Roman"/>
          <w:sz w:val="24"/>
          <w:szCs w:val="24"/>
          <w:lang w:val="en-US"/>
        </w:rPr>
        <w:t>accuracy</w:t>
      </w:r>
    </w:p>
    <w:p w14:paraId="4DE9ACDF" w14:textId="7400257A" w:rsidR="00A3585E" w:rsidRPr="00A3585E" w:rsidRDefault="00A3585E" w:rsidP="00A3585E">
      <w:pPr>
        <w:rPr>
          <w:rFonts w:ascii="Times New Roman" w:hAnsi="Times New Roman" w:cs="Times New Roman"/>
          <w:sz w:val="24"/>
          <w:szCs w:val="24"/>
          <w:lang w:val="el-GR"/>
        </w:rPr>
      </w:pPr>
    </w:p>
    <w:p w14:paraId="4D729857" w14:textId="6DFEB693" w:rsidR="00A3585E" w:rsidRDefault="00A3585E" w:rsidP="00A3585E">
      <w:pPr>
        <w:rPr>
          <w:rFonts w:ascii="Times New Roman" w:hAnsi="Times New Roman" w:cs="Times New Roman"/>
          <w:sz w:val="24"/>
          <w:szCs w:val="24"/>
          <w:lang w:val="el-GR"/>
        </w:rPr>
      </w:pPr>
      <w:r w:rsidRPr="00AB175A">
        <w:rPr>
          <w:noProof/>
          <w:lang w:val="el-GR"/>
        </w:rPr>
        <w:drawing>
          <wp:inline distT="0" distB="0" distL="0" distR="0" wp14:anchorId="124DA7A7" wp14:editId="6A7E1CD0">
            <wp:extent cx="3009014" cy="1681528"/>
            <wp:effectExtent l="0" t="0" r="1270" b="0"/>
            <wp:docPr id="1260472281" name="Picture 12604722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72281" name="Picture 1" descr="Text&#10;&#10;Description automatically generated"/>
                    <pic:cNvPicPr/>
                  </pic:nvPicPr>
                  <pic:blipFill>
                    <a:blip r:embed="rId21"/>
                    <a:stretch>
                      <a:fillRect/>
                    </a:stretch>
                  </pic:blipFill>
                  <pic:spPr>
                    <a:xfrm>
                      <a:off x="0" y="0"/>
                      <a:ext cx="3025289" cy="1690623"/>
                    </a:xfrm>
                    <a:prstGeom prst="rect">
                      <a:avLst/>
                    </a:prstGeom>
                  </pic:spPr>
                </pic:pic>
              </a:graphicData>
            </a:graphic>
          </wp:inline>
        </w:drawing>
      </w:r>
    </w:p>
    <w:p w14:paraId="5A236102" w14:textId="2AAC9A44" w:rsidR="00A3585E" w:rsidRDefault="00A3585E" w:rsidP="00A3585E">
      <w:pPr>
        <w:rPr>
          <w:rFonts w:ascii="Times New Roman" w:hAnsi="Times New Roman" w:cs="Times New Roman"/>
          <w:sz w:val="24"/>
          <w:szCs w:val="24"/>
          <w:lang w:val="el-GR"/>
        </w:rPr>
      </w:pPr>
      <w:r w:rsidRPr="00A3585E">
        <w:rPr>
          <w:rFonts w:ascii="Times New Roman" w:hAnsi="Times New Roman" w:cs="Times New Roman"/>
          <w:sz w:val="24"/>
          <w:szCs w:val="24"/>
          <w:lang w:val="el-GR"/>
        </w:rPr>
        <w:t xml:space="preserve">Στη συνέχεια, αφού πήραμε τα καλύτερα </w:t>
      </w:r>
      <w:r w:rsidRPr="00A3585E">
        <w:rPr>
          <w:rFonts w:ascii="Times New Roman" w:hAnsi="Times New Roman" w:cs="Times New Roman"/>
          <w:sz w:val="24"/>
          <w:szCs w:val="24"/>
          <w:lang w:val="en-US"/>
        </w:rPr>
        <w:t>features</w:t>
      </w:r>
      <w:r w:rsidRPr="00A3585E">
        <w:rPr>
          <w:rFonts w:ascii="Times New Roman" w:hAnsi="Times New Roman" w:cs="Times New Roman"/>
          <w:sz w:val="24"/>
          <w:szCs w:val="24"/>
          <w:lang w:val="el-GR"/>
        </w:rPr>
        <w:t xml:space="preserve"> από τον </w:t>
      </w:r>
      <w:r w:rsidRPr="00A3585E">
        <w:rPr>
          <w:rFonts w:ascii="Times New Roman" w:hAnsi="Times New Roman" w:cs="Times New Roman"/>
          <w:sz w:val="24"/>
          <w:szCs w:val="24"/>
          <w:lang w:val="en-US"/>
        </w:rPr>
        <w:t>sequential</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selector</w:t>
      </w:r>
      <w:r w:rsidRPr="00A3585E">
        <w:rPr>
          <w:rFonts w:ascii="Times New Roman" w:hAnsi="Times New Roman" w:cs="Times New Roman"/>
          <w:sz w:val="24"/>
          <w:szCs w:val="24"/>
          <w:lang w:val="el-GR"/>
        </w:rPr>
        <w:t xml:space="preserve">, δημιουργήσαμε 6 </w:t>
      </w:r>
      <w:r w:rsidRPr="00A3585E">
        <w:rPr>
          <w:rFonts w:ascii="Times New Roman" w:hAnsi="Times New Roman" w:cs="Times New Roman"/>
          <w:sz w:val="24"/>
          <w:szCs w:val="24"/>
          <w:lang w:val="en-US"/>
        </w:rPr>
        <w:t>pipelines</w:t>
      </w:r>
      <w:r w:rsidRPr="00A3585E">
        <w:rPr>
          <w:rFonts w:ascii="Times New Roman" w:hAnsi="Times New Roman" w:cs="Times New Roman"/>
          <w:sz w:val="24"/>
          <w:szCs w:val="24"/>
          <w:lang w:val="el-GR"/>
        </w:rPr>
        <w:t xml:space="preserve"> με τα οποία δοκιμάσαμε συνδυασμούς από διάφορους </w:t>
      </w:r>
      <w:r w:rsidRPr="00A3585E">
        <w:rPr>
          <w:rFonts w:ascii="Times New Roman" w:hAnsi="Times New Roman" w:cs="Times New Roman"/>
          <w:sz w:val="24"/>
          <w:szCs w:val="24"/>
          <w:lang w:val="en-US"/>
        </w:rPr>
        <w:lastRenderedPageBreak/>
        <w:t>regressors</w:t>
      </w:r>
      <w:r w:rsidRPr="00A3585E">
        <w:rPr>
          <w:rFonts w:ascii="Times New Roman" w:hAnsi="Times New Roman" w:cs="Times New Roman"/>
          <w:sz w:val="24"/>
          <w:szCs w:val="24"/>
          <w:lang w:val="el-GR"/>
        </w:rPr>
        <w:t xml:space="preserve"> και παραμέτρους τους για να βρούμε ποιος </w:t>
      </w:r>
      <w:r w:rsidRPr="00A3585E">
        <w:rPr>
          <w:rFonts w:ascii="Times New Roman" w:hAnsi="Times New Roman" w:cs="Times New Roman"/>
          <w:sz w:val="24"/>
          <w:szCs w:val="24"/>
          <w:lang w:val="en-US"/>
        </w:rPr>
        <w:t>regressor</w:t>
      </w:r>
      <w:r w:rsidRPr="00A3585E">
        <w:rPr>
          <w:rFonts w:ascii="Times New Roman" w:hAnsi="Times New Roman" w:cs="Times New Roman"/>
          <w:sz w:val="24"/>
          <w:szCs w:val="24"/>
          <w:lang w:val="el-GR"/>
        </w:rPr>
        <w:t xml:space="preserve"> θα μας δώσει το καλύτερο αποτέλεσμα. Καταλήξαμε στον </w:t>
      </w:r>
      <w:r w:rsidRPr="00A3585E">
        <w:rPr>
          <w:rFonts w:ascii="Times New Roman" w:hAnsi="Times New Roman" w:cs="Times New Roman"/>
          <w:sz w:val="24"/>
          <w:szCs w:val="24"/>
          <w:lang w:val="en-US"/>
        </w:rPr>
        <w:t>Gradient</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Boosting</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Regressor</w:t>
      </w:r>
      <w:r w:rsidRPr="00A3585E">
        <w:rPr>
          <w:rFonts w:ascii="Times New Roman" w:hAnsi="Times New Roman" w:cs="Times New Roman"/>
          <w:sz w:val="24"/>
          <w:szCs w:val="24"/>
          <w:lang w:val="el-GR"/>
        </w:rPr>
        <w:t xml:space="preserve"> ο οποίος μας έδωσε το χαμηλότερο </w:t>
      </w:r>
      <w:r w:rsidRPr="00A3585E">
        <w:rPr>
          <w:rFonts w:ascii="Times New Roman" w:hAnsi="Times New Roman" w:cs="Times New Roman"/>
          <w:sz w:val="24"/>
          <w:szCs w:val="24"/>
          <w:lang w:val="en-US"/>
        </w:rPr>
        <w:t>RMSE</w:t>
      </w:r>
      <w:r w:rsidRPr="00A3585E">
        <w:rPr>
          <w:rFonts w:ascii="Times New Roman" w:hAnsi="Times New Roman" w:cs="Times New Roman"/>
          <w:sz w:val="24"/>
          <w:szCs w:val="24"/>
          <w:lang w:val="el-GR"/>
        </w:rPr>
        <w:t xml:space="preserve"> ίσο με ~0,11. </w:t>
      </w:r>
    </w:p>
    <w:p w14:paraId="3AA6FA85" w14:textId="32E595A9" w:rsidR="00A3585E" w:rsidRPr="00A3585E" w:rsidRDefault="00A3585E" w:rsidP="00A3585E">
      <w:pPr>
        <w:rPr>
          <w:rFonts w:ascii="Times New Roman" w:hAnsi="Times New Roman" w:cs="Times New Roman"/>
          <w:sz w:val="24"/>
          <w:szCs w:val="24"/>
          <w:lang w:val="el-GR"/>
        </w:rPr>
      </w:pPr>
      <w:r w:rsidRPr="000A6E5D">
        <w:rPr>
          <w:noProof/>
          <w:lang w:val="el-GR"/>
        </w:rPr>
        <w:drawing>
          <wp:inline distT="0" distB="0" distL="0" distR="0" wp14:anchorId="2CAB49F7" wp14:editId="7AE5086B">
            <wp:extent cx="3296633" cy="597529"/>
            <wp:effectExtent l="0" t="0" r="0" b="0"/>
            <wp:docPr id="363220523" name="Picture 3632205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20523" name="Picture 1" descr="Text&#10;&#10;Description automatically generated"/>
                    <pic:cNvPicPr/>
                  </pic:nvPicPr>
                  <pic:blipFill>
                    <a:blip r:embed="rId22"/>
                    <a:stretch>
                      <a:fillRect/>
                    </a:stretch>
                  </pic:blipFill>
                  <pic:spPr>
                    <a:xfrm>
                      <a:off x="0" y="0"/>
                      <a:ext cx="3356789" cy="608432"/>
                    </a:xfrm>
                    <a:prstGeom prst="rect">
                      <a:avLst/>
                    </a:prstGeom>
                  </pic:spPr>
                </pic:pic>
              </a:graphicData>
            </a:graphic>
          </wp:inline>
        </w:drawing>
      </w:r>
    </w:p>
    <w:p w14:paraId="66E4D9E2" w14:textId="1FEA3EE7" w:rsidR="00A3585E" w:rsidRDefault="00A3585E" w:rsidP="00A3585E">
      <w:pPr>
        <w:rPr>
          <w:rFonts w:ascii="Times New Roman" w:hAnsi="Times New Roman" w:cs="Times New Roman"/>
          <w:sz w:val="24"/>
          <w:szCs w:val="24"/>
          <w:lang w:val="el-GR"/>
        </w:rPr>
      </w:pPr>
      <w:r w:rsidRPr="00A3585E">
        <w:rPr>
          <w:rFonts w:ascii="Times New Roman" w:hAnsi="Times New Roman" w:cs="Times New Roman"/>
          <w:sz w:val="24"/>
          <w:szCs w:val="24"/>
          <w:lang w:val="el-GR"/>
        </w:rPr>
        <w:t xml:space="preserve">Τέλος, χρησιμοποιήσαμε τον </w:t>
      </w:r>
      <w:r w:rsidRPr="00A3585E">
        <w:rPr>
          <w:rFonts w:ascii="Times New Roman" w:hAnsi="Times New Roman" w:cs="Times New Roman"/>
          <w:sz w:val="24"/>
          <w:szCs w:val="24"/>
          <w:lang w:val="en-US"/>
        </w:rPr>
        <w:t>gradient</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boosting</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regressor</w:t>
      </w:r>
      <w:r w:rsidRPr="00A3585E">
        <w:rPr>
          <w:rFonts w:ascii="Times New Roman" w:hAnsi="Times New Roman" w:cs="Times New Roman"/>
          <w:sz w:val="24"/>
          <w:szCs w:val="24"/>
          <w:lang w:val="el-GR"/>
        </w:rPr>
        <w:t xml:space="preserve"> με τις παραμέτρους που πήραμε από το </w:t>
      </w:r>
      <w:r w:rsidRPr="00A3585E">
        <w:rPr>
          <w:rFonts w:ascii="Times New Roman" w:hAnsi="Times New Roman" w:cs="Times New Roman"/>
          <w:sz w:val="24"/>
          <w:szCs w:val="24"/>
          <w:lang w:val="en-US"/>
        </w:rPr>
        <w:t>pipeline</w:t>
      </w:r>
      <w:r w:rsidRPr="00A3585E">
        <w:rPr>
          <w:rFonts w:ascii="Times New Roman" w:hAnsi="Times New Roman" w:cs="Times New Roman"/>
          <w:sz w:val="24"/>
          <w:szCs w:val="24"/>
          <w:lang w:val="el-GR"/>
        </w:rPr>
        <w:t xml:space="preserve"> του </w:t>
      </w:r>
      <w:r w:rsidRPr="00A3585E">
        <w:rPr>
          <w:rFonts w:ascii="Times New Roman" w:hAnsi="Times New Roman" w:cs="Times New Roman"/>
          <w:sz w:val="24"/>
          <w:szCs w:val="24"/>
          <w:lang w:val="en-US"/>
        </w:rPr>
        <w:t>gradient</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boosting</w:t>
      </w:r>
      <w:r w:rsidRPr="00A3585E">
        <w:rPr>
          <w:rFonts w:ascii="Times New Roman" w:hAnsi="Times New Roman" w:cs="Times New Roman"/>
          <w:sz w:val="24"/>
          <w:szCs w:val="24"/>
          <w:lang w:val="el-GR"/>
        </w:rPr>
        <w:t xml:space="preserve"> </w:t>
      </w:r>
      <w:r w:rsidRPr="00A3585E">
        <w:rPr>
          <w:rFonts w:ascii="Times New Roman" w:hAnsi="Times New Roman" w:cs="Times New Roman"/>
          <w:sz w:val="24"/>
          <w:szCs w:val="24"/>
          <w:lang w:val="en-US"/>
        </w:rPr>
        <w:t>regressor</w:t>
      </w:r>
      <w:r w:rsidRPr="00A3585E">
        <w:rPr>
          <w:rFonts w:ascii="Times New Roman" w:hAnsi="Times New Roman" w:cs="Times New Roman"/>
          <w:sz w:val="24"/>
          <w:szCs w:val="24"/>
          <w:lang w:val="el-GR"/>
        </w:rPr>
        <w:t xml:space="preserve"> και τρέξαμε το </w:t>
      </w:r>
      <w:r w:rsidRPr="00A3585E">
        <w:rPr>
          <w:rFonts w:ascii="Times New Roman" w:hAnsi="Times New Roman" w:cs="Times New Roman"/>
          <w:sz w:val="24"/>
          <w:szCs w:val="24"/>
          <w:lang w:val="en-US"/>
        </w:rPr>
        <w:t>test</w:t>
      </w:r>
      <w:r w:rsidRPr="00A3585E">
        <w:rPr>
          <w:rFonts w:ascii="Times New Roman" w:hAnsi="Times New Roman" w:cs="Times New Roman"/>
          <w:sz w:val="24"/>
          <w:szCs w:val="24"/>
          <w:lang w:val="el-GR"/>
        </w:rPr>
        <w:t xml:space="preserve"> αρχείο με αυτό τον </w:t>
      </w:r>
      <w:r w:rsidRPr="00A3585E">
        <w:rPr>
          <w:rFonts w:ascii="Times New Roman" w:hAnsi="Times New Roman" w:cs="Times New Roman"/>
          <w:sz w:val="24"/>
          <w:szCs w:val="24"/>
          <w:lang w:val="en-US"/>
        </w:rPr>
        <w:t>regressor</w:t>
      </w:r>
      <w:r w:rsidRPr="00A3585E">
        <w:rPr>
          <w:rFonts w:ascii="Times New Roman" w:hAnsi="Times New Roman" w:cs="Times New Roman"/>
          <w:sz w:val="24"/>
          <w:szCs w:val="24"/>
          <w:lang w:val="el-GR"/>
        </w:rPr>
        <w:t>.</w:t>
      </w:r>
    </w:p>
    <w:p w14:paraId="787BD598" w14:textId="785C6CE1" w:rsidR="00A3585E" w:rsidRDefault="00A3585E" w:rsidP="00A3585E">
      <w:pPr>
        <w:rPr>
          <w:rFonts w:ascii="Times New Roman" w:hAnsi="Times New Roman" w:cs="Times New Roman"/>
          <w:sz w:val="24"/>
          <w:szCs w:val="24"/>
          <w:lang w:val="el-GR"/>
        </w:rPr>
      </w:pPr>
      <w:r w:rsidRPr="00F93222">
        <w:rPr>
          <w:noProof/>
          <w:lang w:val="el-GR"/>
        </w:rPr>
        <w:drawing>
          <wp:inline distT="0" distB="0" distL="0" distR="0" wp14:anchorId="33D74EF3" wp14:editId="14623DCC">
            <wp:extent cx="3137383" cy="776177"/>
            <wp:effectExtent l="0" t="0" r="6350" b="5080"/>
            <wp:docPr id="543674601" name="Picture 5436746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74601" name="Picture 1" descr="Text&#10;&#10;Description automatically generated"/>
                    <pic:cNvPicPr/>
                  </pic:nvPicPr>
                  <pic:blipFill>
                    <a:blip r:embed="rId23"/>
                    <a:stretch>
                      <a:fillRect/>
                    </a:stretch>
                  </pic:blipFill>
                  <pic:spPr>
                    <a:xfrm>
                      <a:off x="0" y="0"/>
                      <a:ext cx="3160676" cy="781940"/>
                    </a:xfrm>
                    <a:prstGeom prst="rect">
                      <a:avLst/>
                    </a:prstGeom>
                  </pic:spPr>
                </pic:pic>
              </a:graphicData>
            </a:graphic>
          </wp:inline>
        </w:drawing>
      </w:r>
    </w:p>
    <w:p w14:paraId="3C1025BF" w14:textId="77777777" w:rsidR="00A3585E" w:rsidRPr="00A3585E" w:rsidRDefault="00A3585E" w:rsidP="00A3585E">
      <w:pPr>
        <w:rPr>
          <w:rFonts w:ascii="Times New Roman" w:hAnsi="Times New Roman" w:cs="Times New Roman"/>
          <w:sz w:val="24"/>
          <w:szCs w:val="24"/>
          <w:lang w:val="el-GR"/>
        </w:rPr>
      </w:pPr>
      <w:r w:rsidRPr="00A3585E">
        <w:rPr>
          <w:rFonts w:ascii="Times New Roman" w:hAnsi="Times New Roman" w:cs="Times New Roman"/>
          <w:sz w:val="24"/>
          <w:szCs w:val="24"/>
          <w:lang w:val="el-GR"/>
        </w:rPr>
        <w:t xml:space="preserve">Καταλήξαμε με </w:t>
      </w:r>
      <w:r w:rsidRPr="00A3585E">
        <w:rPr>
          <w:rFonts w:ascii="Times New Roman" w:hAnsi="Times New Roman" w:cs="Times New Roman"/>
          <w:sz w:val="24"/>
          <w:szCs w:val="24"/>
          <w:lang w:val="en-US"/>
        </w:rPr>
        <w:t>score</w:t>
      </w:r>
      <w:r w:rsidRPr="00A3585E">
        <w:rPr>
          <w:rFonts w:ascii="Times New Roman" w:hAnsi="Times New Roman" w:cs="Times New Roman"/>
          <w:sz w:val="24"/>
          <w:szCs w:val="24"/>
          <w:lang w:val="el-GR"/>
        </w:rPr>
        <w:t xml:space="preserve"> στο </w:t>
      </w:r>
      <w:r w:rsidRPr="00A3585E">
        <w:rPr>
          <w:rFonts w:ascii="Times New Roman" w:hAnsi="Times New Roman" w:cs="Times New Roman"/>
          <w:sz w:val="24"/>
          <w:szCs w:val="24"/>
          <w:lang w:val="en-US"/>
        </w:rPr>
        <w:t>Kaggle</w:t>
      </w:r>
      <w:r w:rsidRPr="00A3585E">
        <w:rPr>
          <w:rFonts w:ascii="Times New Roman" w:hAnsi="Times New Roman" w:cs="Times New Roman"/>
          <w:sz w:val="24"/>
          <w:szCs w:val="24"/>
          <w:lang w:val="el-GR"/>
        </w:rPr>
        <w:t xml:space="preserve"> 0.12402 στη θέση 563.</w:t>
      </w:r>
    </w:p>
    <w:p w14:paraId="0CC9FD89" w14:textId="3EED0F6D" w:rsidR="00A3585E" w:rsidRPr="00A3585E" w:rsidRDefault="00A3585E" w:rsidP="00A3585E">
      <w:pPr>
        <w:rPr>
          <w:rFonts w:ascii="Times New Roman" w:hAnsi="Times New Roman" w:cs="Times New Roman"/>
          <w:sz w:val="24"/>
          <w:szCs w:val="24"/>
          <w:lang w:val="el-GR"/>
        </w:rPr>
      </w:pPr>
      <w:r>
        <w:rPr>
          <w:noProof/>
        </w:rPr>
        <w:drawing>
          <wp:inline distT="0" distB="0" distL="0" distR="0" wp14:anchorId="27759A0C" wp14:editId="0BF3E160">
            <wp:extent cx="2640330" cy="676903"/>
            <wp:effectExtent l="0" t="0" r="0" b="9525"/>
            <wp:docPr id="765636338" name="Picture 76563633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330" cy="676903"/>
                    </a:xfrm>
                    <a:prstGeom prst="rect">
                      <a:avLst/>
                    </a:prstGeom>
                  </pic:spPr>
                </pic:pic>
              </a:graphicData>
            </a:graphic>
          </wp:inline>
        </w:drawing>
      </w:r>
    </w:p>
    <w:p w14:paraId="5FAF10C6" w14:textId="77777777" w:rsidR="00A3585E" w:rsidRPr="00A3585E" w:rsidRDefault="00A3585E" w:rsidP="00A3585E">
      <w:pPr>
        <w:rPr>
          <w:rFonts w:ascii="Times New Roman" w:hAnsi="Times New Roman" w:cs="Times New Roman"/>
          <w:sz w:val="24"/>
          <w:szCs w:val="24"/>
          <w:lang w:val="el-GR"/>
        </w:rPr>
      </w:pPr>
    </w:p>
    <w:sectPr w:rsidR="00A3585E" w:rsidRPr="00A3585E" w:rsidSect="00F47FE1">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276F"/>
    <w:multiLevelType w:val="hybridMultilevel"/>
    <w:tmpl w:val="0962309A"/>
    <w:lvl w:ilvl="0" w:tplc="D7A440D6">
      <w:numFmt w:val="bullet"/>
      <w:lvlText w:val="-"/>
      <w:lvlJc w:val="left"/>
      <w:pPr>
        <w:ind w:left="360" w:hanging="360"/>
      </w:pPr>
      <w:rPr>
        <w:rFonts w:ascii="Calibri" w:eastAsiaTheme="minorHAnsi" w:hAnsi="Calibri" w:cs="Calibri"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74502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E1"/>
    <w:rsid w:val="000A335D"/>
    <w:rsid w:val="001018E8"/>
    <w:rsid w:val="00255625"/>
    <w:rsid w:val="00310D81"/>
    <w:rsid w:val="00387B15"/>
    <w:rsid w:val="0052547E"/>
    <w:rsid w:val="00537824"/>
    <w:rsid w:val="007B2BE7"/>
    <w:rsid w:val="00874677"/>
    <w:rsid w:val="008B0109"/>
    <w:rsid w:val="008B47A4"/>
    <w:rsid w:val="00A3585E"/>
    <w:rsid w:val="00E76CA3"/>
    <w:rsid w:val="00F47FE1"/>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D486"/>
  <w15:chartTrackingRefBased/>
  <w15:docId w15:val="{6AF04899-94DA-4C64-AB0F-04A5548A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85E"/>
  </w:style>
  <w:style w:type="paragraph" w:styleId="Heading1">
    <w:name w:val="heading 1"/>
    <w:basedOn w:val="Normal"/>
    <w:link w:val="Heading1Char"/>
    <w:uiPriority w:val="9"/>
    <w:qFormat/>
    <w:rsid w:val="00F47FE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F47FE1"/>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FE1"/>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F47FE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7B2BE7"/>
    <w:pPr>
      <w:ind w:left="720"/>
      <w:contextualSpacing/>
    </w:pPr>
    <w:rPr>
      <w:lang w:val="en-GB"/>
    </w:rPr>
  </w:style>
  <w:style w:type="table" w:styleId="TableGrid">
    <w:name w:val="Table Grid"/>
    <w:basedOn w:val="TableNormal"/>
    <w:uiPriority w:val="39"/>
    <w:rsid w:val="00A3585E"/>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Spyrou</dc:creator>
  <cp:keywords/>
  <dc:description/>
  <cp:lastModifiedBy>Stylianos Sofokleous</cp:lastModifiedBy>
  <cp:revision>4</cp:revision>
  <dcterms:created xsi:type="dcterms:W3CDTF">2023-04-24T09:46:00Z</dcterms:created>
  <dcterms:modified xsi:type="dcterms:W3CDTF">2023-04-24T09:50:00Z</dcterms:modified>
</cp:coreProperties>
</file>